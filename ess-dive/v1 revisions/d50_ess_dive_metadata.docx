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95E2B" w14:textId="75B2F062" w:rsidR="00AF3131" w:rsidRDefault="00AF3131" w:rsidP="00AF3131">
      <w:pPr>
        <w:pStyle w:val="NoSpacing"/>
        <w:jc w:val="center"/>
        <w:rPr>
          <w:b/>
        </w:rPr>
      </w:pPr>
      <w:r>
        <w:rPr>
          <w:b/>
        </w:rPr>
        <w:t>ESS-D</w:t>
      </w:r>
      <w:r w:rsidR="00557FBF">
        <w:rPr>
          <w:b/>
        </w:rPr>
        <w:t>IVE</w:t>
      </w:r>
      <w:r>
        <w:rPr>
          <w:b/>
        </w:rPr>
        <w:t xml:space="preserve"> Metadata for </w:t>
      </w:r>
      <w:r w:rsidR="00673847">
        <w:rPr>
          <w:b/>
        </w:rPr>
        <w:t xml:space="preserve">grain size methods comparison </w:t>
      </w:r>
      <w:r>
        <w:rPr>
          <w:b/>
        </w:rPr>
        <w:t>Data Package</w:t>
      </w:r>
    </w:p>
    <w:p w14:paraId="144EA444" w14:textId="00996B2F" w:rsidR="00AF3131" w:rsidRDefault="00D5004F" w:rsidP="00AF3131">
      <w:pPr>
        <w:pStyle w:val="NoSpacing"/>
        <w:rPr>
          <w:b/>
        </w:rPr>
      </w:pPr>
      <w:ins w:id="0" w:author="Regier, Peter J" w:date="2023-02-21T13:39:00Z">
        <w:r>
          <w:rPr>
            <w:b/>
          </w:rPr>
          <w:t>`</w:t>
        </w:r>
      </w:ins>
    </w:p>
    <w:p w14:paraId="280075EF" w14:textId="77777777" w:rsidR="00AF3131" w:rsidRDefault="00AF3131" w:rsidP="00AF3131">
      <w:pPr>
        <w:pStyle w:val="NoSpacing"/>
      </w:pPr>
      <w:r w:rsidRPr="00AF3131">
        <w:rPr>
          <w:b/>
        </w:rPr>
        <w:t>Title</w:t>
      </w:r>
      <w:r>
        <w:t>:</w:t>
      </w:r>
    </w:p>
    <w:p w14:paraId="214CA9B7" w14:textId="4A811EB6" w:rsidR="00B167E2" w:rsidRPr="00141A70" w:rsidRDefault="00557513" w:rsidP="00B167E2">
      <w:pPr>
        <w:pStyle w:val="NoSpacing"/>
        <w:rPr>
          <w:rFonts w:cstheme="minorHAnsi"/>
        </w:rPr>
      </w:pPr>
      <w:r>
        <w:rPr>
          <w:rFonts w:cstheme="minorHAnsi"/>
        </w:rPr>
        <w:t xml:space="preserve">Data </w:t>
      </w:r>
      <w:commentRangeStart w:id="1"/>
      <w:commentRangeStart w:id="2"/>
      <w:del w:id="3" w:author="Forbes, Brieanne" w:date="2023-02-16T13:23:00Z">
        <w:r w:rsidDel="00AD2E78">
          <w:rPr>
            <w:rFonts w:cstheme="minorHAnsi"/>
          </w:rPr>
          <w:delText xml:space="preserve">for </w:delText>
        </w:r>
      </w:del>
      <w:ins w:id="4" w:author="Forbes, Brieanne" w:date="2023-02-16T13:23:00Z">
        <w:r w:rsidR="00AD2E78">
          <w:rPr>
            <w:rFonts w:cstheme="minorHAnsi"/>
          </w:rPr>
          <w:t>associated</w:t>
        </w:r>
      </w:ins>
      <w:commentRangeEnd w:id="1"/>
      <w:ins w:id="5" w:author="Forbes, Brieanne" w:date="2023-02-16T13:26:00Z">
        <w:r w:rsidR="00AD2E78">
          <w:rPr>
            <w:rStyle w:val="CommentReference"/>
          </w:rPr>
          <w:commentReference w:id="1"/>
        </w:r>
      </w:ins>
      <w:commentRangeEnd w:id="2"/>
      <w:r w:rsidR="00727949">
        <w:rPr>
          <w:rStyle w:val="CommentReference"/>
        </w:rPr>
        <w:commentReference w:id="2"/>
      </w:r>
      <w:ins w:id="6" w:author="Forbes, Brieanne" w:date="2023-02-16T13:23:00Z">
        <w:r w:rsidR="00AD2E78">
          <w:rPr>
            <w:rFonts w:cstheme="minorHAnsi"/>
          </w:rPr>
          <w:t xml:space="preserve"> with </w:t>
        </w:r>
      </w:ins>
      <w:r>
        <w:rPr>
          <w:rFonts w:cstheme="minorHAnsi"/>
        </w:rPr>
        <w:t>“</w:t>
      </w:r>
      <w:r w:rsidR="00673847">
        <w:rPr>
          <w:color w:val="000000"/>
        </w:rPr>
        <w:t>Machine learning photogrammetric analysis of images provides a scalable approach to study riverbed grain size distributions”</w:t>
      </w:r>
    </w:p>
    <w:p w14:paraId="3AFE7646" w14:textId="77777777" w:rsidR="00D26F50" w:rsidRDefault="00D26F50" w:rsidP="00AF3131">
      <w:pPr>
        <w:pStyle w:val="NoSpacing"/>
      </w:pPr>
    </w:p>
    <w:p w14:paraId="4F0C1E6A" w14:textId="77777777" w:rsidR="00AF3131" w:rsidRPr="00A101CB" w:rsidRDefault="00AF3131" w:rsidP="00AF3131">
      <w:pPr>
        <w:pStyle w:val="NoSpacing"/>
        <w:rPr>
          <w:rFonts w:cstheme="minorHAnsi"/>
          <w:b/>
        </w:rPr>
      </w:pPr>
      <w:r w:rsidRPr="00A101CB">
        <w:rPr>
          <w:rFonts w:cstheme="minorHAnsi"/>
          <w:b/>
        </w:rPr>
        <w:t>Alternative Identifiers:</w:t>
      </w:r>
    </w:p>
    <w:p w14:paraId="1F552866" w14:textId="77777777" w:rsidR="00AF3131" w:rsidRPr="00A101CB" w:rsidRDefault="00AF3131" w:rsidP="00AF3131">
      <w:pPr>
        <w:pStyle w:val="NoSpacing"/>
        <w:rPr>
          <w:rFonts w:cstheme="minorHAnsi"/>
          <w:b/>
        </w:rPr>
      </w:pPr>
    </w:p>
    <w:p w14:paraId="20FBA01B" w14:textId="3B67B2C1" w:rsidR="00AF3131" w:rsidRPr="00A101CB" w:rsidRDefault="00AF3131" w:rsidP="00AF3131">
      <w:pPr>
        <w:pStyle w:val="NoSpacing"/>
        <w:rPr>
          <w:rFonts w:cstheme="minorHAnsi"/>
          <w:b/>
        </w:rPr>
      </w:pPr>
      <w:r w:rsidRPr="00A101CB">
        <w:rPr>
          <w:rFonts w:cstheme="minorHAnsi"/>
          <w:b/>
        </w:rPr>
        <w:t>Abstract:</w:t>
      </w:r>
    </w:p>
    <w:p w14:paraId="10A629D0" w14:textId="4A69A373" w:rsidR="00AD2E78" w:rsidRPr="00A101CB" w:rsidRDefault="00AD2E78">
      <w:pPr>
        <w:pStyle w:val="CommentText"/>
        <w:spacing w:after="0"/>
        <w:rPr>
          <w:ins w:id="7" w:author="Forbes, Brieanne" w:date="2023-02-16T13:27:00Z"/>
          <w:rFonts w:cstheme="minorHAnsi"/>
          <w:sz w:val="22"/>
          <w:szCs w:val="22"/>
        </w:rPr>
        <w:pPrChange w:id="8" w:author="Forbes, Brieanne" w:date="2023-02-16T13:29:00Z">
          <w:pPr>
            <w:pStyle w:val="CommentText"/>
          </w:pPr>
        </w:pPrChange>
      </w:pPr>
      <w:ins w:id="9" w:author="Forbes, Brieanne" w:date="2023-02-16T13:24:00Z">
        <w:r w:rsidRPr="00A101CB">
          <w:rPr>
            <w:rFonts w:cstheme="minorHAnsi"/>
            <w:sz w:val="22"/>
            <w:szCs w:val="22"/>
          </w:rPr>
          <w:t>This data package is associated with the publication “Machine learning photogrammetric analysis of images provides a scalable approach to study riverbed grain size distribution”</w:t>
        </w:r>
      </w:ins>
      <w:ins w:id="10" w:author="Forbes, Brieanne" w:date="2023-02-16T13:27:00Z">
        <w:r w:rsidRPr="00A101CB">
          <w:rPr>
            <w:rFonts w:cstheme="minorHAnsi"/>
            <w:sz w:val="22"/>
            <w:szCs w:val="22"/>
          </w:rPr>
          <w:t xml:space="preserve"> </w:t>
        </w:r>
      </w:ins>
      <w:ins w:id="11" w:author="Regier, Peter J" w:date="2023-03-28T11:32:00Z">
        <w:r w:rsidR="00727949">
          <w:rPr>
            <w:rFonts w:cstheme="minorHAnsi"/>
            <w:sz w:val="22"/>
            <w:szCs w:val="22"/>
          </w:rPr>
          <w:t xml:space="preserve">to be </w:t>
        </w:r>
      </w:ins>
      <w:ins w:id="12" w:author="Forbes, Brieanne" w:date="2023-02-16T13:27:00Z">
        <w:r w:rsidRPr="00A101CB">
          <w:rPr>
            <w:rFonts w:cstheme="minorHAnsi"/>
            <w:sz w:val="22"/>
            <w:szCs w:val="22"/>
          </w:rPr>
          <w:t>submitted to</w:t>
        </w:r>
      </w:ins>
      <w:ins w:id="13" w:author="Regier, Peter J" w:date="2023-03-28T11:32:00Z">
        <w:r w:rsidR="00727949">
          <w:rPr>
            <w:rFonts w:cstheme="minorHAnsi"/>
            <w:sz w:val="22"/>
            <w:szCs w:val="22"/>
          </w:rPr>
          <w:t xml:space="preserve"> Water </w:t>
        </w:r>
      </w:ins>
      <w:ins w:id="14" w:author="Regier, Peter J" w:date="2023-03-28T11:33:00Z">
        <w:r w:rsidR="00727949">
          <w:rPr>
            <w:rFonts w:cstheme="minorHAnsi"/>
            <w:sz w:val="22"/>
            <w:szCs w:val="22"/>
          </w:rPr>
          <w:t>Resources Research</w:t>
        </w:r>
      </w:ins>
      <w:ins w:id="15" w:author="Forbes, Brieanne" w:date="2023-02-16T13:27:00Z">
        <w:del w:id="16" w:author="Regier, Peter J" w:date="2023-03-28T11:32:00Z">
          <w:r w:rsidRPr="00A101CB" w:rsidDel="00727949">
            <w:rPr>
              <w:rFonts w:cstheme="minorHAnsi"/>
              <w:sz w:val="22"/>
              <w:szCs w:val="22"/>
            </w:rPr>
            <w:delText xml:space="preserve"> </w:delText>
          </w:r>
          <w:commentRangeStart w:id="17"/>
          <w:commentRangeStart w:id="18"/>
          <w:r w:rsidRPr="00A101CB" w:rsidDel="00727949">
            <w:rPr>
              <w:rFonts w:cstheme="minorHAnsi"/>
              <w:sz w:val="22"/>
              <w:szCs w:val="22"/>
            </w:rPr>
            <w:delText>XXX</w:delText>
          </w:r>
        </w:del>
        <w:r w:rsidRPr="00A101CB">
          <w:rPr>
            <w:rFonts w:cstheme="minorHAnsi"/>
            <w:sz w:val="22"/>
            <w:szCs w:val="22"/>
          </w:rPr>
          <w:t xml:space="preserve"> </w:t>
        </w:r>
      </w:ins>
      <w:commentRangeEnd w:id="17"/>
      <w:ins w:id="19" w:author="Forbes, Brieanne" w:date="2023-02-16T13:28:00Z">
        <w:r w:rsidRPr="00A101CB">
          <w:rPr>
            <w:rStyle w:val="CommentReference"/>
            <w:rFonts w:cstheme="minorHAnsi"/>
            <w:sz w:val="22"/>
            <w:szCs w:val="22"/>
            <w:rPrChange w:id="20" w:author="Forbes, Brieanne" w:date="2023-02-16T13:42:00Z">
              <w:rPr>
                <w:rStyle w:val="CommentReference"/>
                <w:rFonts w:cstheme="minorHAnsi"/>
              </w:rPr>
            </w:rPrChange>
          </w:rPr>
          <w:commentReference w:id="17"/>
        </w:r>
      </w:ins>
      <w:commentRangeEnd w:id="18"/>
      <w:r w:rsidR="00727949">
        <w:rPr>
          <w:rStyle w:val="CommentReference"/>
        </w:rPr>
        <w:commentReference w:id="18"/>
      </w:r>
      <w:ins w:id="21" w:author="Forbes, Brieanne" w:date="2023-02-16T13:27:00Z">
        <w:r w:rsidRPr="00A101CB">
          <w:rPr>
            <w:rFonts w:cstheme="minorHAnsi"/>
            <w:sz w:val="22"/>
            <w:szCs w:val="22"/>
          </w:rPr>
          <w:t>(</w:t>
        </w:r>
        <w:proofErr w:type="spellStart"/>
        <w:r w:rsidRPr="00A101CB">
          <w:rPr>
            <w:rFonts w:cstheme="minorHAnsi"/>
            <w:sz w:val="22"/>
            <w:szCs w:val="22"/>
          </w:rPr>
          <w:t>Reg</w:t>
        </w:r>
      </w:ins>
      <w:ins w:id="22" w:author="Forbes, Brieanne" w:date="2023-02-16T13:28:00Z">
        <w:r w:rsidRPr="00A101CB">
          <w:rPr>
            <w:rFonts w:cstheme="minorHAnsi"/>
            <w:sz w:val="22"/>
            <w:szCs w:val="22"/>
          </w:rPr>
          <w:t>i</w:t>
        </w:r>
      </w:ins>
      <w:ins w:id="23" w:author="Forbes, Brieanne" w:date="2023-02-16T13:27:00Z">
        <w:r w:rsidRPr="00A101CB">
          <w:rPr>
            <w:rFonts w:cstheme="minorHAnsi"/>
            <w:sz w:val="22"/>
            <w:szCs w:val="22"/>
          </w:rPr>
          <w:t>er</w:t>
        </w:r>
        <w:proofErr w:type="spellEnd"/>
        <w:r w:rsidRPr="00A101CB">
          <w:rPr>
            <w:rFonts w:cstheme="minorHAnsi"/>
            <w:sz w:val="22"/>
            <w:szCs w:val="22"/>
          </w:rPr>
          <w:t xml:space="preserve"> et</w:t>
        </w:r>
      </w:ins>
      <w:ins w:id="24" w:author="Forbes, Brieanne" w:date="2023-02-16T13:28:00Z">
        <w:r w:rsidRPr="00A101CB">
          <w:rPr>
            <w:rFonts w:cstheme="minorHAnsi"/>
            <w:sz w:val="22"/>
            <w:szCs w:val="22"/>
          </w:rPr>
          <w:t xml:space="preserve"> al</w:t>
        </w:r>
      </w:ins>
      <w:ins w:id="25" w:author="Forbes, Brieanne" w:date="2023-02-16T13:35:00Z">
        <w:r w:rsidRPr="00A101CB">
          <w:rPr>
            <w:rFonts w:cstheme="minorHAnsi"/>
            <w:sz w:val="22"/>
            <w:szCs w:val="22"/>
          </w:rPr>
          <w:t>.</w:t>
        </w:r>
      </w:ins>
      <w:ins w:id="26" w:author="Forbes, Brieanne" w:date="2023-02-16T13:28:00Z">
        <w:r w:rsidRPr="00A101CB">
          <w:rPr>
            <w:rFonts w:cstheme="minorHAnsi"/>
            <w:sz w:val="22"/>
            <w:szCs w:val="22"/>
          </w:rPr>
          <w:t>)</w:t>
        </w:r>
      </w:ins>
      <w:ins w:id="27" w:author="Forbes, Brieanne" w:date="2023-02-16T13:27:00Z">
        <w:r w:rsidRPr="00A101CB">
          <w:rPr>
            <w:rFonts w:cstheme="minorHAnsi"/>
            <w:sz w:val="22"/>
            <w:szCs w:val="22"/>
          </w:rPr>
          <w:t>.</w:t>
        </w:r>
      </w:ins>
      <w:ins w:id="28" w:author="Forbes, Brieanne" w:date="2023-02-16T13:35:00Z">
        <w:r w:rsidRPr="00A101CB">
          <w:rPr>
            <w:rFonts w:cstheme="minorHAnsi"/>
            <w:sz w:val="22"/>
            <w:szCs w:val="22"/>
          </w:rPr>
          <w:t xml:space="preserve"> </w:t>
        </w:r>
      </w:ins>
    </w:p>
    <w:p w14:paraId="232BE6E8" w14:textId="77777777" w:rsidR="00AD2E78" w:rsidRPr="00A101CB" w:rsidRDefault="00AD2E78">
      <w:pPr>
        <w:pStyle w:val="CommentText"/>
        <w:spacing w:after="0"/>
        <w:rPr>
          <w:ins w:id="29" w:author="Forbes, Brieanne" w:date="2023-02-16T13:27:00Z"/>
          <w:rFonts w:cstheme="minorHAnsi"/>
          <w:sz w:val="22"/>
          <w:szCs w:val="22"/>
        </w:rPr>
        <w:pPrChange w:id="30" w:author="Forbes, Brieanne" w:date="2023-02-16T13:29:00Z">
          <w:pPr>
            <w:pStyle w:val="CommentText"/>
          </w:pPr>
        </w:pPrChange>
      </w:pPr>
    </w:p>
    <w:p w14:paraId="01CDADB0" w14:textId="57391A2E" w:rsidR="002874AA" w:rsidRDefault="00627FED" w:rsidP="00A101CB">
      <w:pPr>
        <w:autoSpaceDE w:val="0"/>
        <w:autoSpaceDN w:val="0"/>
        <w:adjustRightInd w:val="0"/>
        <w:spacing w:after="0" w:line="240" w:lineRule="auto"/>
        <w:rPr>
          <w:ins w:id="31" w:author="Forbes, Brieanne" w:date="2023-02-16T13:43:00Z"/>
          <w:rFonts w:cstheme="minorHAnsi"/>
        </w:rPr>
      </w:pPr>
      <w:commentRangeStart w:id="32"/>
      <w:commentRangeStart w:id="33"/>
      <w:ins w:id="34" w:author="Forbes, Brieanne" w:date="2023-02-16T13:37:00Z">
        <w:r w:rsidRPr="00A101CB">
          <w:rPr>
            <w:rFonts w:cstheme="minorHAnsi"/>
            <w:rPrChange w:id="35" w:author="Forbes, Brieanne" w:date="2023-02-16T13:42:00Z">
              <w:rPr>
                <w:rFonts w:ascii="TimesNewRomanPSMT" w:hAnsi="TimesNewRomanPSMT" w:cs="TimesNewRomanPSMT"/>
                <w:sz w:val="24"/>
                <w:szCs w:val="24"/>
              </w:rPr>
            </w:rPrChange>
          </w:rPr>
          <w:t>The</w:t>
        </w:r>
      </w:ins>
      <w:commentRangeEnd w:id="32"/>
      <w:ins w:id="36" w:author="Forbes, Brieanne" w:date="2023-02-16T14:05:00Z">
        <w:r w:rsidR="00753A22">
          <w:rPr>
            <w:rStyle w:val="CommentReference"/>
          </w:rPr>
          <w:commentReference w:id="32"/>
        </w:r>
      </w:ins>
      <w:commentRangeEnd w:id="33"/>
      <w:r w:rsidR="00727949">
        <w:rPr>
          <w:rStyle w:val="CommentReference"/>
        </w:rPr>
        <w:commentReference w:id="33"/>
      </w:r>
      <w:ins w:id="38" w:author="Forbes, Brieanne" w:date="2023-02-16T13:37:00Z">
        <w:r w:rsidRPr="00A101CB">
          <w:rPr>
            <w:rFonts w:cstheme="minorHAnsi"/>
            <w:rPrChange w:id="39" w:author="Forbes, Brieanne" w:date="2023-02-16T13:42:00Z">
              <w:rPr>
                <w:rFonts w:ascii="TimesNewRomanPSMT" w:hAnsi="TimesNewRomanPSMT" w:cs="TimesNewRomanPSMT"/>
                <w:sz w:val="24"/>
                <w:szCs w:val="24"/>
              </w:rPr>
            </w:rPrChange>
          </w:rPr>
          <w:t xml:space="preserve"> distribution of sediment grain size in streams and rivers is often quantified by the median grain size (d50), a key metric for understanding and predicting hydrologic and biogeochemical</w:t>
        </w:r>
      </w:ins>
      <w:ins w:id="40" w:author="Forbes, Brieanne" w:date="2023-02-16T13:42:00Z">
        <w:r w:rsidR="00A101CB">
          <w:rPr>
            <w:rFonts w:cstheme="minorHAnsi"/>
          </w:rPr>
          <w:t xml:space="preserve"> </w:t>
        </w:r>
      </w:ins>
      <w:ins w:id="41" w:author="Forbes, Brieanne" w:date="2023-02-16T13:37:00Z">
        <w:r w:rsidRPr="00A101CB">
          <w:rPr>
            <w:rFonts w:cstheme="minorHAnsi"/>
            <w:rPrChange w:id="42" w:author="Forbes, Brieanne" w:date="2023-02-16T13:42:00Z">
              <w:rPr>
                <w:rFonts w:ascii="TimesNewRomanPSMT" w:hAnsi="TimesNewRomanPSMT" w:cs="TimesNewRomanPSMT"/>
                <w:sz w:val="24"/>
                <w:szCs w:val="24"/>
              </w:rPr>
            </w:rPrChange>
          </w:rPr>
          <w:t>function of streams and rivers. Manual methods to measure d50 are time-consuming and ignore</w:t>
        </w:r>
      </w:ins>
      <w:ins w:id="43" w:author="Forbes, Brieanne" w:date="2023-02-16T13:42:00Z">
        <w:r w:rsidR="00A101CB">
          <w:rPr>
            <w:rFonts w:cstheme="minorHAnsi"/>
          </w:rPr>
          <w:t xml:space="preserve"> </w:t>
        </w:r>
      </w:ins>
      <w:ins w:id="44" w:author="Forbes, Brieanne" w:date="2023-02-16T13:37:00Z">
        <w:r w:rsidRPr="00A101CB">
          <w:rPr>
            <w:rFonts w:cstheme="minorHAnsi"/>
            <w:rPrChange w:id="45" w:author="Forbes, Brieanne" w:date="2023-02-16T13:42:00Z">
              <w:rPr>
                <w:rFonts w:ascii="TimesNewRomanPSMT" w:hAnsi="TimesNewRomanPSMT" w:cs="TimesNewRomanPSMT"/>
                <w:sz w:val="24"/>
                <w:szCs w:val="24"/>
              </w:rPr>
            </w:rPrChange>
          </w:rPr>
          <w:t>larger grains, while model-based methods to estimate d50 often over-generalize basin</w:t>
        </w:r>
      </w:ins>
      <w:ins w:id="46" w:author="Forbes, Brieanne" w:date="2023-02-16T13:42:00Z">
        <w:r w:rsidR="00A101CB">
          <w:rPr>
            <w:rFonts w:cstheme="minorHAnsi"/>
          </w:rPr>
          <w:t xml:space="preserve"> </w:t>
        </w:r>
      </w:ins>
      <w:ins w:id="47" w:author="Forbes, Brieanne" w:date="2023-02-16T13:37:00Z">
        <w:r w:rsidRPr="00A101CB">
          <w:rPr>
            <w:rFonts w:cstheme="minorHAnsi"/>
            <w:rPrChange w:id="48" w:author="Forbes, Brieanne" w:date="2023-02-16T13:42:00Z">
              <w:rPr>
                <w:rFonts w:ascii="TimesNewRomanPSMT" w:hAnsi="TimesNewRomanPSMT" w:cs="TimesNewRomanPSMT"/>
                <w:sz w:val="24"/>
                <w:szCs w:val="24"/>
              </w:rPr>
            </w:rPrChange>
          </w:rPr>
          <w:t>characteristics, and therefore cannot accurately represent site-scale heterogeneity. Here, we appl</w:t>
        </w:r>
      </w:ins>
      <w:ins w:id="49" w:author="Forbes, Brieanne" w:date="2023-02-16T13:42:00Z">
        <w:r w:rsidR="00A101CB">
          <w:rPr>
            <w:rFonts w:cstheme="minorHAnsi"/>
          </w:rPr>
          <w:t xml:space="preserve">y </w:t>
        </w:r>
      </w:ins>
      <w:ins w:id="50" w:author="Forbes, Brieanne" w:date="2023-02-16T13:37:00Z">
        <w:r w:rsidRPr="00A101CB">
          <w:rPr>
            <w:rFonts w:cstheme="minorHAnsi"/>
            <w:rPrChange w:id="51" w:author="Forbes, Brieanne" w:date="2023-02-16T13:42:00Z">
              <w:rPr>
                <w:rFonts w:ascii="TimesNewRomanPSMT" w:hAnsi="TimesNewRomanPSMT" w:cs="TimesNewRomanPSMT"/>
                <w:sz w:val="24"/>
                <w:szCs w:val="24"/>
              </w:rPr>
            </w:rPrChange>
          </w:rPr>
          <w:t>a machine learning photogrammetry methodology (You Only Look Once, or YOLO) fo</w:t>
        </w:r>
      </w:ins>
      <w:ins w:id="52" w:author="Forbes, Brieanne" w:date="2023-02-16T13:42:00Z">
        <w:r w:rsidR="00A101CB">
          <w:rPr>
            <w:rFonts w:cstheme="minorHAnsi"/>
          </w:rPr>
          <w:t xml:space="preserve">r </w:t>
        </w:r>
      </w:ins>
      <w:ins w:id="53" w:author="Forbes, Brieanne" w:date="2023-02-16T13:37:00Z">
        <w:r w:rsidRPr="00A101CB">
          <w:rPr>
            <w:rFonts w:cstheme="minorHAnsi"/>
            <w:rPrChange w:id="54" w:author="Forbes, Brieanne" w:date="2023-02-16T13:42:00Z">
              <w:rPr>
                <w:rFonts w:ascii="TimesNewRomanPSMT" w:hAnsi="TimesNewRomanPSMT" w:cs="TimesNewRomanPSMT"/>
                <w:sz w:val="24"/>
                <w:szCs w:val="24"/>
              </w:rPr>
            </w:rPrChange>
          </w:rPr>
          <w:t>estimating d50 for grains &gt; 2 mm based on images collected from streams and rivers throughout</w:t>
        </w:r>
      </w:ins>
      <w:ins w:id="55" w:author="Forbes, Brieanne" w:date="2023-02-16T13:42:00Z">
        <w:r w:rsidR="00A101CB">
          <w:rPr>
            <w:rFonts w:cstheme="minorHAnsi"/>
          </w:rPr>
          <w:t xml:space="preserve"> </w:t>
        </w:r>
      </w:ins>
      <w:ins w:id="56" w:author="Forbes, Brieanne" w:date="2023-02-16T13:37:00Z">
        <w:r w:rsidRPr="00A101CB">
          <w:rPr>
            <w:rFonts w:cstheme="minorHAnsi"/>
            <w:rPrChange w:id="57" w:author="Forbes, Brieanne" w:date="2023-02-16T13:42:00Z">
              <w:rPr>
                <w:rFonts w:ascii="TimesNewRomanPSMT" w:hAnsi="TimesNewRomanPSMT" w:cs="TimesNewRomanPSMT"/>
                <w:sz w:val="24"/>
                <w:szCs w:val="24"/>
              </w:rPr>
            </w:rPrChange>
          </w:rPr>
          <w:t>the Yakima River Basin (YRB). To understand how photogrammetric methods may help bridge</w:t>
        </w:r>
      </w:ins>
      <w:ins w:id="58" w:author="Forbes, Brieanne" w:date="2023-02-16T13:42:00Z">
        <w:r w:rsidR="00A101CB">
          <w:rPr>
            <w:rFonts w:cstheme="minorHAnsi"/>
          </w:rPr>
          <w:t xml:space="preserve"> </w:t>
        </w:r>
      </w:ins>
      <w:ins w:id="59" w:author="Forbes, Brieanne" w:date="2023-02-16T13:37:00Z">
        <w:r w:rsidRPr="00A101CB">
          <w:rPr>
            <w:rFonts w:cstheme="minorHAnsi"/>
            <w:rPrChange w:id="60" w:author="Forbes, Brieanne" w:date="2023-02-16T13:42:00Z">
              <w:rPr>
                <w:rFonts w:ascii="TimesNewRomanPSMT" w:hAnsi="TimesNewRomanPSMT" w:cs="TimesNewRomanPSMT"/>
                <w:sz w:val="24"/>
                <w:szCs w:val="24"/>
              </w:rPr>
            </w:rPrChange>
          </w:rPr>
          <w:t>the gaps in resolution and accuracy between manual and model-based d50 estimates, we</w:t>
        </w:r>
      </w:ins>
      <w:ins w:id="61" w:author="Forbes, Brieanne" w:date="2023-02-16T13:42:00Z">
        <w:r w:rsidR="00A101CB">
          <w:rPr>
            <w:rFonts w:cstheme="minorHAnsi"/>
          </w:rPr>
          <w:t xml:space="preserve"> </w:t>
        </w:r>
      </w:ins>
      <w:ins w:id="62" w:author="Forbes, Brieanne" w:date="2023-02-16T13:37:00Z">
        <w:r w:rsidRPr="00A101CB">
          <w:rPr>
            <w:rFonts w:cstheme="minorHAnsi"/>
            <w:rPrChange w:id="63" w:author="Forbes, Brieanne" w:date="2023-02-16T13:42:00Z">
              <w:rPr>
                <w:rFonts w:ascii="TimesNewRomanPSMT" w:hAnsi="TimesNewRomanPSMT" w:cs="TimesNewRomanPSMT"/>
                <w:sz w:val="24"/>
                <w:szCs w:val="24"/>
              </w:rPr>
            </w:rPrChange>
          </w:rPr>
          <w:t>compared YOLO d50 values to manual and model-based estimates across the YRB. We found</w:t>
        </w:r>
      </w:ins>
      <w:ins w:id="64" w:author="Forbes, Brieanne" w:date="2023-02-16T13:43:00Z">
        <w:r w:rsidR="00A101CB">
          <w:rPr>
            <w:rFonts w:cstheme="minorHAnsi"/>
          </w:rPr>
          <w:t xml:space="preserve"> </w:t>
        </w:r>
      </w:ins>
      <w:ins w:id="65" w:author="Forbes, Brieanne" w:date="2023-02-16T13:37:00Z">
        <w:r w:rsidRPr="00A101CB">
          <w:rPr>
            <w:rFonts w:cstheme="minorHAnsi"/>
            <w:rPrChange w:id="66" w:author="Forbes, Brieanne" w:date="2023-02-16T13:42:00Z">
              <w:rPr>
                <w:rFonts w:ascii="TimesNewRomanPSMT" w:hAnsi="TimesNewRomanPSMT" w:cs="TimesNewRomanPSMT"/>
                <w:sz w:val="24"/>
                <w:szCs w:val="24"/>
              </w:rPr>
            </w:rPrChange>
          </w:rPr>
          <w:t>distinct differences among methods for d50 averages and variability, and relationships between</w:t>
        </w:r>
      </w:ins>
      <w:ins w:id="67" w:author="Forbes, Brieanne" w:date="2023-02-16T13:43:00Z">
        <w:r w:rsidR="00A101CB">
          <w:rPr>
            <w:rFonts w:cstheme="minorHAnsi"/>
          </w:rPr>
          <w:t xml:space="preserve"> </w:t>
        </w:r>
      </w:ins>
      <w:ins w:id="68" w:author="Forbes, Brieanne" w:date="2023-02-16T13:37:00Z">
        <w:r w:rsidRPr="00A101CB">
          <w:rPr>
            <w:rFonts w:cstheme="minorHAnsi"/>
            <w:rPrChange w:id="69" w:author="Forbes, Brieanne" w:date="2023-02-16T13:42:00Z">
              <w:rPr>
                <w:rFonts w:ascii="TimesNewRomanPSMT" w:hAnsi="TimesNewRomanPSMT" w:cs="TimesNewRomanPSMT"/>
                <w:sz w:val="24"/>
                <w:szCs w:val="24"/>
              </w:rPr>
            </w:rPrChange>
          </w:rPr>
          <w:t>d50 estimates and basin characteristics. We discuss the advantages and limitations of the YOLO</w:t>
        </w:r>
      </w:ins>
      <w:ins w:id="70" w:author="Forbes, Brieanne" w:date="2023-02-16T13:43:00Z">
        <w:r w:rsidR="00A101CB">
          <w:rPr>
            <w:rFonts w:cstheme="minorHAnsi"/>
          </w:rPr>
          <w:t xml:space="preserve"> </w:t>
        </w:r>
      </w:ins>
      <w:ins w:id="71" w:author="Forbes, Brieanne" w:date="2023-02-16T13:37:00Z">
        <w:r w:rsidRPr="00A101CB">
          <w:rPr>
            <w:rFonts w:cstheme="minorHAnsi"/>
            <w:rPrChange w:id="72" w:author="Forbes, Brieanne" w:date="2023-02-16T13:42:00Z">
              <w:rPr>
                <w:rFonts w:ascii="TimesNewRomanPSMT" w:hAnsi="TimesNewRomanPSMT" w:cs="TimesNewRomanPSMT"/>
                <w:sz w:val="24"/>
                <w:szCs w:val="24"/>
              </w:rPr>
            </w:rPrChange>
          </w:rPr>
          <w:t>algorithm versus current methods, and explore potential future directions to combine d50</w:t>
        </w:r>
      </w:ins>
      <w:ins w:id="73" w:author="Forbes, Brieanne" w:date="2023-02-16T13:43:00Z">
        <w:r w:rsidR="00A101CB">
          <w:rPr>
            <w:rFonts w:cstheme="minorHAnsi"/>
          </w:rPr>
          <w:t xml:space="preserve"> </w:t>
        </w:r>
      </w:ins>
      <w:ins w:id="74" w:author="Forbes, Brieanne" w:date="2023-02-16T13:37:00Z">
        <w:r w:rsidRPr="00A101CB">
          <w:rPr>
            <w:rFonts w:cstheme="minorHAnsi"/>
            <w:rPrChange w:id="75" w:author="Forbes, Brieanne" w:date="2023-02-16T13:42:00Z">
              <w:rPr>
                <w:rFonts w:ascii="TimesNewRomanPSMT" w:hAnsi="TimesNewRomanPSMT" w:cs="TimesNewRomanPSMT"/>
                <w:sz w:val="24"/>
                <w:szCs w:val="24"/>
              </w:rPr>
            </w:rPrChange>
          </w:rPr>
          <w:t>methods to better estimate spatiotemporal variation of d50, and improve incorporation into</w:t>
        </w:r>
      </w:ins>
      <w:ins w:id="76" w:author="Forbes, Brieanne" w:date="2023-02-16T13:43:00Z">
        <w:r w:rsidR="00A101CB">
          <w:rPr>
            <w:rFonts w:cstheme="minorHAnsi"/>
          </w:rPr>
          <w:t xml:space="preserve"> </w:t>
        </w:r>
      </w:ins>
      <w:ins w:id="77" w:author="Forbes, Brieanne" w:date="2023-02-16T13:37:00Z">
        <w:r w:rsidRPr="00A101CB">
          <w:rPr>
            <w:rFonts w:cstheme="minorHAnsi"/>
            <w:rPrChange w:id="78" w:author="Forbes, Brieanne" w:date="2023-02-16T13:42:00Z">
              <w:rPr>
                <w:rFonts w:ascii="TimesNewRomanPSMT" w:hAnsi="TimesNewRomanPSMT" w:cs="TimesNewRomanPSMT"/>
                <w:sz w:val="24"/>
                <w:szCs w:val="24"/>
              </w:rPr>
            </w:rPrChange>
          </w:rPr>
          <w:t>basin-scale models.</w:t>
        </w:r>
      </w:ins>
      <w:commentRangeStart w:id="79"/>
      <w:del w:id="80" w:author="Forbes, Brieanne" w:date="2023-02-16T13:37:00Z">
        <w:r w:rsidR="00CC0833" w:rsidRPr="00A101CB" w:rsidDel="00627FED">
          <w:rPr>
            <w:rFonts w:cstheme="minorHAnsi"/>
          </w:rPr>
          <w:delText>The</w:delText>
        </w:r>
        <w:commentRangeEnd w:id="79"/>
        <w:r w:rsidR="00AD2E78" w:rsidRPr="00A101CB" w:rsidDel="00627FED">
          <w:rPr>
            <w:rStyle w:val="CommentReference"/>
            <w:rFonts w:cstheme="minorHAnsi"/>
            <w:sz w:val="22"/>
            <w:szCs w:val="22"/>
          </w:rPr>
          <w:commentReference w:id="79"/>
        </w:r>
        <w:r w:rsidR="00CC0833" w:rsidRPr="00A101CB" w:rsidDel="00627FED">
          <w:rPr>
            <w:rFonts w:cstheme="minorHAnsi"/>
          </w:rPr>
          <w:delText xml:space="preserve"> g</w:delText>
        </w:r>
        <w:r w:rsidR="00A8025F" w:rsidRPr="00A101CB" w:rsidDel="00627FED">
          <w:rPr>
            <w:rFonts w:cstheme="minorHAnsi"/>
          </w:rPr>
          <w:delText>rain size distribution</w:delText>
        </w:r>
        <w:r w:rsidR="00CC0833" w:rsidRPr="00A101CB" w:rsidDel="00627FED">
          <w:rPr>
            <w:rFonts w:cstheme="minorHAnsi"/>
          </w:rPr>
          <w:delText>, often characterized as median grain size (d50)</w:delText>
        </w:r>
        <w:r w:rsidR="00A8025F" w:rsidRPr="00A101CB" w:rsidDel="00627FED">
          <w:rPr>
            <w:rFonts w:cstheme="minorHAnsi"/>
          </w:rPr>
          <w:delText xml:space="preserve"> in riverbeds determine hydrologic and biogeochemical function throughout </w:delText>
        </w:r>
        <w:r w:rsidR="0026346F" w:rsidRPr="00A101CB" w:rsidDel="00627FED">
          <w:rPr>
            <w:rFonts w:cstheme="minorHAnsi"/>
          </w:rPr>
          <w:delText xml:space="preserve">watersheds, but </w:delText>
        </w:r>
        <w:r w:rsidR="00CC0833" w:rsidRPr="00A101CB" w:rsidDel="00627FED">
          <w:rPr>
            <w:rFonts w:cstheme="minorHAnsi"/>
          </w:rPr>
          <w:delText xml:space="preserve">the many methods used to measure or estimate d50 each have their own limitations. Here, we present a new photogrammetric method for estimating d50 from </w:delText>
        </w:r>
      </w:del>
      <w:del w:id="81" w:author="Forbes, Brieanne" w:date="2023-02-16T13:29:00Z">
        <w:r w:rsidR="00CC0833" w:rsidRPr="00A101CB" w:rsidDel="00AD2E78">
          <w:rPr>
            <w:rFonts w:cstheme="minorHAnsi"/>
          </w:rPr>
          <w:delText>images</w:delText>
        </w:r>
        <w:r w:rsidR="00047650" w:rsidRPr="00A101CB" w:rsidDel="00AD2E78">
          <w:rPr>
            <w:rFonts w:cstheme="minorHAnsi"/>
          </w:rPr>
          <w:delText>, and</w:delText>
        </w:r>
      </w:del>
      <w:del w:id="82" w:author="Forbes, Brieanne" w:date="2023-02-16T13:37:00Z">
        <w:r w:rsidR="00047650" w:rsidRPr="00A101CB" w:rsidDel="00627FED">
          <w:rPr>
            <w:rFonts w:cstheme="minorHAnsi"/>
          </w:rPr>
          <w:delText xml:space="preserve"> explore how this method may help integrate manual and large-scale modeling d50 methods</w:delText>
        </w:r>
      </w:del>
      <w:del w:id="83" w:author="Forbes, Brieanne" w:date="2023-02-16T13:49:00Z">
        <w:r w:rsidR="00047650" w:rsidRPr="00A101CB" w:rsidDel="0067497F">
          <w:rPr>
            <w:rFonts w:cstheme="minorHAnsi"/>
          </w:rPr>
          <w:delText>.</w:delText>
        </w:r>
      </w:del>
      <w:r w:rsidR="00CC0833" w:rsidRPr="00A101CB">
        <w:rPr>
          <w:rFonts w:cstheme="minorHAnsi"/>
        </w:rPr>
        <w:t xml:space="preserve"> </w:t>
      </w:r>
      <w:del w:id="84" w:author="Forbes, Brieanne" w:date="2023-02-16T13:26:00Z">
        <w:r w:rsidR="004959CF" w:rsidRPr="00A101CB" w:rsidDel="00AD2E78">
          <w:rPr>
            <w:rFonts w:cstheme="minorHAnsi"/>
          </w:rPr>
          <w:delText xml:space="preserve">This data package includes the data and </w:delText>
        </w:r>
        <w:commentRangeStart w:id="85"/>
        <w:r w:rsidR="004959CF" w:rsidRPr="00A101CB" w:rsidDel="00AD2E78">
          <w:rPr>
            <w:rFonts w:cstheme="minorHAnsi"/>
          </w:rPr>
          <w:delText xml:space="preserve">scripts </w:delText>
        </w:r>
        <w:commentRangeEnd w:id="85"/>
        <w:r w:rsidR="00AD2E78" w:rsidRPr="00A101CB" w:rsidDel="00AD2E78">
          <w:rPr>
            <w:rStyle w:val="CommentReference"/>
            <w:rFonts w:cstheme="minorHAnsi"/>
            <w:sz w:val="22"/>
            <w:szCs w:val="22"/>
          </w:rPr>
          <w:commentReference w:id="85"/>
        </w:r>
        <w:r w:rsidR="004959CF" w:rsidRPr="00A101CB" w:rsidDel="00AD2E78">
          <w:rPr>
            <w:rFonts w:cstheme="minorHAnsi"/>
          </w:rPr>
          <w:delText xml:space="preserve">used </w:delText>
        </w:r>
        <w:r w:rsidR="00350401" w:rsidRPr="00A101CB" w:rsidDel="00AD2E78">
          <w:rPr>
            <w:rFonts w:cstheme="minorHAnsi"/>
          </w:rPr>
          <w:delText xml:space="preserve">in the manuscript entitled Alt+34Machine learning photogrammetric analysis of images provides a scalable approach to study riverbed grain size distributionsAlt+34. </w:delText>
        </w:r>
      </w:del>
      <w:r w:rsidR="00A8025F" w:rsidRPr="00A101CB">
        <w:rPr>
          <w:rFonts w:cstheme="minorHAnsi"/>
        </w:rPr>
        <w:t xml:space="preserve">Source images can be found at </w:t>
      </w:r>
      <w:ins w:id="86" w:author="Forbes, Brieanne" w:date="2023-02-16T13:33:00Z">
        <w:r w:rsidR="00AD2E78" w:rsidRPr="00A101CB">
          <w:rPr>
            <w:rFonts w:cstheme="minorHAnsi"/>
          </w:rPr>
          <w:t>https://data.ess-dive.lbl.gov/view/doi:10.15485/1892052</w:t>
        </w:r>
      </w:ins>
      <w:del w:id="87" w:author="Forbes, Brieanne" w:date="2023-02-16T13:33:00Z">
        <w:r w:rsidR="00A8025F" w:rsidRPr="00A101CB" w:rsidDel="00AD2E78">
          <w:rPr>
            <w:rFonts w:cstheme="minorHAnsi"/>
          </w:rPr>
          <w:delText>10.15485/1892052</w:delText>
        </w:r>
      </w:del>
      <w:r w:rsidR="00A8025F" w:rsidRPr="00A101CB">
        <w:rPr>
          <w:rFonts w:cstheme="minorHAnsi"/>
        </w:rPr>
        <w:t>.</w:t>
      </w:r>
      <w:del w:id="88" w:author="Forbes, Brieanne" w:date="2023-02-16T13:43:00Z">
        <w:r w:rsidR="00A8025F" w:rsidRPr="00A101CB" w:rsidDel="00A101CB">
          <w:rPr>
            <w:rFonts w:cstheme="minorHAnsi"/>
          </w:rPr>
          <w:delText xml:space="preserve"> </w:delText>
        </w:r>
      </w:del>
    </w:p>
    <w:p w14:paraId="4A6CFEF2" w14:textId="77777777" w:rsidR="00A101CB" w:rsidRPr="00A101CB" w:rsidRDefault="00A101CB">
      <w:pPr>
        <w:autoSpaceDE w:val="0"/>
        <w:autoSpaceDN w:val="0"/>
        <w:adjustRightInd w:val="0"/>
        <w:spacing w:after="0" w:line="240" w:lineRule="auto"/>
        <w:rPr>
          <w:rFonts w:cstheme="minorHAnsi"/>
        </w:rPr>
        <w:pPrChange w:id="89" w:author="Forbes, Brieanne" w:date="2023-02-16T13:43:00Z">
          <w:pPr>
            <w:pStyle w:val="CommentText"/>
          </w:pPr>
        </w:pPrChange>
      </w:pPr>
    </w:p>
    <w:p w14:paraId="28EDBFD6" w14:textId="69E142D4" w:rsidR="00AF3131" w:rsidRPr="00AD2E78" w:rsidRDefault="002874AA">
      <w:pPr>
        <w:pStyle w:val="CommentText"/>
        <w:spacing w:after="0"/>
        <w:rPr>
          <w:rFonts w:cstheme="minorHAnsi"/>
          <w:noProof/>
          <w:sz w:val="22"/>
          <w:szCs w:val="22"/>
          <w:rPrChange w:id="90" w:author="Forbes, Brieanne" w:date="2023-02-16T13:23:00Z">
            <w:rPr>
              <w:rFonts w:cstheme="minorHAnsi"/>
              <w:noProof/>
            </w:rPr>
          </w:rPrChange>
        </w:rPr>
        <w:pPrChange w:id="91" w:author="Forbes, Brieanne" w:date="2023-02-16T13:23:00Z">
          <w:pPr>
            <w:pStyle w:val="CommentText"/>
          </w:pPr>
        </w:pPrChange>
      </w:pPr>
      <w:r w:rsidRPr="00AD2E78">
        <w:rPr>
          <w:rFonts w:cstheme="minorHAnsi"/>
          <w:color w:val="222222"/>
          <w:sz w:val="22"/>
          <w:szCs w:val="22"/>
          <w:shd w:val="clear" w:color="auto" w:fill="FDFDFD"/>
          <w:rPrChange w:id="92" w:author="Forbes, Brieanne" w:date="2023-02-16T13:23:00Z">
            <w:rPr>
              <w:rFonts w:ascii="Helvetica Nueue" w:hAnsi="Helvetica Nueue"/>
              <w:color w:val="222222"/>
              <w:sz w:val="21"/>
              <w:szCs w:val="21"/>
              <w:shd w:val="clear" w:color="auto" w:fill="FDFDFD"/>
            </w:rPr>
          </w:rPrChange>
        </w:rPr>
        <w:t>This dataset supports a broader study examining the drivers of spatial variability in sediment respiration rates in the Yakima River Basin. We acknowledge the Yakama Nation as owners and caretakers of the lands where we collected the data used in this project. We thank the Confederated Tribes and Bands of the Yakama Nation Tribal Council and Yakama Nation Fisheries for working with us to facilitate sample collection and optimization of data usage according to their values and worldview. </w:t>
      </w:r>
    </w:p>
    <w:p w14:paraId="43E54DD5" w14:textId="56F23655" w:rsidR="00AF3131" w:rsidRDefault="00AF3131" w:rsidP="00AF3131">
      <w:pPr>
        <w:pStyle w:val="NoSpacing"/>
        <w:rPr>
          <w:ins w:id="93" w:author="Forbes, Brieanne" w:date="2023-02-16T13:50:00Z"/>
          <w:b/>
        </w:rPr>
      </w:pPr>
    </w:p>
    <w:p w14:paraId="7333F64F" w14:textId="77777777" w:rsidR="00753A22" w:rsidRPr="00753A22" w:rsidRDefault="00753A22" w:rsidP="00753A22">
      <w:pPr>
        <w:spacing w:after="0" w:line="240" w:lineRule="auto"/>
        <w:rPr>
          <w:ins w:id="94" w:author="Forbes, Brieanne" w:date="2023-02-16T13:50:00Z"/>
          <w:rFonts w:ascii="Calibri" w:eastAsia="Calibri" w:hAnsi="Calibri" w:cs="Calibri"/>
          <w:sz w:val="8"/>
          <w:szCs w:val="8"/>
        </w:rPr>
      </w:pPr>
    </w:p>
    <w:p w14:paraId="251B2C67" w14:textId="5601E111" w:rsidR="00753A22" w:rsidRDefault="00753A22" w:rsidP="00753A22">
      <w:pPr>
        <w:pStyle w:val="NoSpacing"/>
        <w:rPr>
          <w:ins w:id="95" w:author="Forbes, Brieanne" w:date="2023-02-16T13:50:00Z"/>
          <w:b/>
        </w:rPr>
      </w:pPr>
      <w:ins w:id="96" w:author="Forbes, Brieanne" w:date="2023-02-16T13:50:00Z">
        <w:r w:rsidRPr="00753A22">
          <w:rPr>
            <w:rFonts w:ascii="Calibri" w:eastAsia="Calibri" w:hAnsi="Calibri" w:cs="Calibri"/>
          </w:rPr>
          <w:t xml:space="preserve">This dataset is </w:t>
        </w:r>
        <w:commentRangeStart w:id="97"/>
        <w:commentRangeStart w:id="98"/>
        <w:r w:rsidRPr="00753A22">
          <w:rPr>
            <w:rFonts w:ascii="Calibri" w:eastAsia="Calibri" w:hAnsi="Calibri" w:cs="Calibri"/>
          </w:rPr>
          <w:t>comprised</w:t>
        </w:r>
        <w:commentRangeEnd w:id="97"/>
        <w:r>
          <w:rPr>
            <w:rStyle w:val="CommentReference"/>
          </w:rPr>
          <w:commentReference w:id="97"/>
        </w:r>
      </w:ins>
      <w:commentRangeEnd w:id="98"/>
      <w:r w:rsidR="004303DE">
        <w:rPr>
          <w:rStyle w:val="CommentReference"/>
        </w:rPr>
        <w:commentReference w:id="98"/>
      </w:r>
      <w:ins w:id="99" w:author="Forbes, Brieanne" w:date="2023-02-16T13:50:00Z">
        <w:r w:rsidRPr="00753A22">
          <w:rPr>
            <w:rFonts w:ascii="Calibri" w:eastAsia="Calibri" w:hAnsi="Calibri" w:cs="Calibri"/>
          </w:rPr>
          <w:t xml:space="preserve"> of</w:t>
        </w:r>
      </w:ins>
      <w:ins w:id="100" w:author="Regier, Peter J" w:date="2023-03-28T11:34:00Z">
        <w:r w:rsidR="00EF7299" w:rsidRPr="00EF7299">
          <w:rPr>
            <w:rFonts w:cstheme="minorHAnsi"/>
          </w:rPr>
          <w:t xml:space="preserve"> </w:t>
        </w:r>
        <w:r w:rsidR="00EF7299">
          <w:rPr>
            <w:rFonts w:cstheme="minorHAnsi"/>
          </w:rPr>
          <w:t xml:space="preserve">one folder with YOLO model results and </w:t>
        </w:r>
        <w:r w:rsidR="00EF7299" w:rsidRPr="005238C5">
          <w:rPr>
            <w:rFonts w:cstheme="minorHAnsi"/>
          </w:rPr>
          <w:t>one main data folder</w:t>
        </w:r>
        <w:r w:rsidR="00EF7299">
          <w:rPr>
            <w:rFonts w:cstheme="minorHAnsi"/>
          </w:rPr>
          <w:t xml:space="preserve"> containing</w:t>
        </w:r>
        <w:r w:rsidR="00EF7299" w:rsidRPr="005238C5">
          <w:rPr>
            <w:rFonts w:cstheme="minorHAnsi"/>
          </w:rPr>
          <w:t xml:space="preserve"> </w:t>
        </w:r>
        <w:r w:rsidR="00EF7299" w:rsidRPr="00690939">
          <w:rPr>
            <w:rFonts w:cstheme="minorHAnsi"/>
          </w:rPr>
          <w:t xml:space="preserve">(1) file-level metadata; (2) data dictionary; (3) </w:t>
        </w:r>
        <w:r w:rsidR="00EF7299">
          <w:rPr>
            <w:rFonts w:cstheme="minorHAnsi"/>
          </w:rPr>
          <w:t xml:space="preserve">d50 estimates for USGS sites within the watershed, (4) d50 estimates for images collected across the study basin, (5) digitized distribution information for d50 estimates from </w:t>
        </w:r>
        <w:proofErr w:type="spellStart"/>
        <w:r w:rsidR="00EF7299">
          <w:rPr>
            <w:rFonts w:cstheme="minorHAnsi"/>
          </w:rPr>
          <w:t>Abeshu</w:t>
        </w:r>
        <w:proofErr w:type="spellEnd"/>
        <w:r w:rsidR="00EF7299">
          <w:rPr>
            <w:rFonts w:cstheme="minorHAnsi"/>
          </w:rPr>
          <w:t xml:space="preserve"> et al. 2022, and (6) study site characteristics. </w:t>
        </w:r>
        <w:r w:rsidR="00EF7299" w:rsidRPr="003F7D01">
          <w:rPr>
            <w:rFonts w:cstheme="minorHAnsi"/>
          </w:rPr>
          <w:t xml:space="preserve">All files are .csv, </w:t>
        </w:r>
        <w:r w:rsidR="00EF7299">
          <w:rPr>
            <w:rFonts w:cstheme="minorHAnsi"/>
          </w:rPr>
          <w:t>.</w:t>
        </w:r>
        <w:proofErr w:type="spellStart"/>
        <w:r w:rsidR="00EF7299">
          <w:rPr>
            <w:rFonts w:cstheme="minorHAnsi"/>
          </w:rPr>
          <w:t>dat</w:t>
        </w:r>
        <w:proofErr w:type="spellEnd"/>
        <w:r w:rsidR="00EF7299">
          <w:rPr>
            <w:rFonts w:cstheme="minorHAnsi"/>
          </w:rPr>
          <w:t xml:space="preserve">, or </w:t>
        </w:r>
        <w:r w:rsidR="00EF7299" w:rsidRPr="003F7D01">
          <w:rPr>
            <w:rFonts w:cstheme="minorHAnsi"/>
          </w:rPr>
          <w:t>.pdf</w:t>
        </w:r>
        <w:r w:rsidR="00EF7299">
          <w:rPr>
            <w:rFonts w:cstheme="minorHAnsi"/>
          </w:rPr>
          <w:t xml:space="preserve">.  </w:t>
        </w:r>
        <w:commentRangeStart w:id="101"/>
        <w:commentRangeStart w:id="102"/>
        <w:commentRangeEnd w:id="101"/>
        <w:r w:rsidR="00EF7299">
          <w:rPr>
            <w:rStyle w:val="CommentReference"/>
          </w:rPr>
          <w:commentReference w:id="101"/>
        </w:r>
      </w:ins>
      <w:commentRangeEnd w:id="102"/>
      <w:ins w:id="103" w:author="Regier, Peter J" w:date="2023-03-28T11:35:00Z">
        <w:r w:rsidR="004303DE">
          <w:rPr>
            <w:rStyle w:val="CommentReference"/>
          </w:rPr>
          <w:commentReference w:id="102"/>
        </w:r>
      </w:ins>
    </w:p>
    <w:p w14:paraId="66EE78A0" w14:textId="77777777" w:rsidR="00753A22" w:rsidRDefault="00753A22" w:rsidP="00AF3131">
      <w:pPr>
        <w:pStyle w:val="NoSpacing"/>
        <w:rPr>
          <w:b/>
        </w:rPr>
      </w:pPr>
    </w:p>
    <w:p w14:paraId="4EE7BD18" w14:textId="06E168DC" w:rsidR="00AF3131" w:rsidRDefault="00AF3131" w:rsidP="00AF3131">
      <w:pPr>
        <w:pStyle w:val="NoSpacing"/>
      </w:pPr>
      <w:r w:rsidRPr="00AF3131">
        <w:rPr>
          <w:b/>
        </w:rPr>
        <w:t>Keywords</w:t>
      </w:r>
      <w:r>
        <w:t>:</w:t>
      </w:r>
    </w:p>
    <w:p w14:paraId="10807739" w14:textId="5FF38E72" w:rsidR="00827F07" w:rsidRDefault="00827F07" w:rsidP="00AF3131">
      <w:pPr>
        <w:pStyle w:val="NoSpacing"/>
      </w:pPr>
      <w:r>
        <w:t>Grain size</w:t>
      </w:r>
      <w:r w:rsidR="00E2313C">
        <w:t xml:space="preserve"> distribution</w:t>
      </w:r>
    </w:p>
    <w:p w14:paraId="1DAC8974" w14:textId="0FB37595" w:rsidR="00E2313C" w:rsidRDefault="00E2313C" w:rsidP="00AF3131">
      <w:pPr>
        <w:pStyle w:val="NoSpacing"/>
      </w:pPr>
      <w:r>
        <w:t>Median grain size</w:t>
      </w:r>
    </w:p>
    <w:p w14:paraId="43BEE2C2" w14:textId="07A7CA96" w:rsidR="008F04D0" w:rsidRDefault="008F04D0" w:rsidP="00AF3131">
      <w:pPr>
        <w:pStyle w:val="NoSpacing"/>
      </w:pPr>
      <w:r>
        <w:t>Machine learning</w:t>
      </w:r>
    </w:p>
    <w:p w14:paraId="4B13997C" w14:textId="2CB3C5E7" w:rsidR="008F04D0" w:rsidRDefault="008F04D0" w:rsidP="00AF3131">
      <w:pPr>
        <w:pStyle w:val="NoSpacing"/>
      </w:pPr>
      <w:r>
        <w:t>Computer vision</w:t>
      </w:r>
    </w:p>
    <w:p w14:paraId="07BC0BE8" w14:textId="1980EF15" w:rsidR="008F04D0" w:rsidRDefault="007E46A2" w:rsidP="00AF3131">
      <w:pPr>
        <w:pStyle w:val="NoSpacing"/>
      </w:pPr>
      <w:r>
        <w:t>Photogrammetry</w:t>
      </w:r>
    </w:p>
    <w:p w14:paraId="0260BD31" w14:textId="0669D20A" w:rsidR="007E46A2" w:rsidRDefault="007E46A2" w:rsidP="00AF3131">
      <w:pPr>
        <w:pStyle w:val="NoSpacing"/>
      </w:pPr>
      <w:r>
        <w:t>Freshwater</w:t>
      </w:r>
    </w:p>
    <w:p w14:paraId="24AB7D43" w14:textId="387E3404" w:rsidR="007E46A2" w:rsidRDefault="007E46A2" w:rsidP="00AF3131">
      <w:pPr>
        <w:pStyle w:val="NoSpacing"/>
      </w:pPr>
      <w:r>
        <w:t>River</w:t>
      </w:r>
    </w:p>
    <w:p w14:paraId="5C9E58CA" w14:textId="5596FE18" w:rsidR="007E46A2" w:rsidRDefault="007E46A2" w:rsidP="00AF3131">
      <w:pPr>
        <w:pStyle w:val="NoSpacing"/>
      </w:pPr>
      <w:r>
        <w:t>Stream</w:t>
      </w:r>
    </w:p>
    <w:p w14:paraId="1C9EC66C" w14:textId="7565BF52" w:rsidR="007E46A2" w:rsidRDefault="007E46A2" w:rsidP="00AF3131">
      <w:pPr>
        <w:pStyle w:val="NoSpacing"/>
      </w:pPr>
      <w:r>
        <w:t>Riverbed</w:t>
      </w:r>
    </w:p>
    <w:p w14:paraId="5B6996D0" w14:textId="599C9585" w:rsidR="007E46A2" w:rsidRDefault="007E46A2" w:rsidP="00AF3131">
      <w:pPr>
        <w:pStyle w:val="NoSpacing"/>
      </w:pPr>
      <w:r>
        <w:lastRenderedPageBreak/>
        <w:t>Hydrology</w:t>
      </w:r>
    </w:p>
    <w:p w14:paraId="6720ECC0" w14:textId="79F7764D" w:rsidR="007E46A2" w:rsidRDefault="007E46A2" w:rsidP="00AF3131">
      <w:pPr>
        <w:pStyle w:val="NoSpacing"/>
      </w:pPr>
      <w:r>
        <w:t>Biogeochemistry</w:t>
      </w:r>
    </w:p>
    <w:p w14:paraId="25825B10" w14:textId="2701688F" w:rsidR="00EB6860" w:rsidDel="008B6E1F" w:rsidRDefault="00EB6860" w:rsidP="00627FED">
      <w:pPr>
        <w:pStyle w:val="NoSpacing"/>
        <w:rPr>
          <w:del w:id="104" w:author="Forbes, Brieanne" w:date="2023-02-16T13:38:00Z"/>
        </w:rPr>
      </w:pPr>
      <w:r>
        <w:t>Respiration</w:t>
      </w:r>
    </w:p>
    <w:p w14:paraId="7C14FB54" w14:textId="77777777" w:rsidR="008B6E1F" w:rsidRDefault="008B6E1F" w:rsidP="00AF3131">
      <w:pPr>
        <w:pStyle w:val="NoSpacing"/>
        <w:rPr>
          <w:ins w:id="105" w:author="Forbes, Brieanne" w:date="2023-02-16T14:11:00Z"/>
        </w:rPr>
      </w:pPr>
    </w:p>
    <w:p w14:paraId="603EC0E5" w14:textId="77777777" w:rsidR="0045165C" w:rsidRDefault="0045165C">
      <w:pPr>
        <w:pStyle w:val="NoSpacing"/>
        <w:pPrChange w:id="106" w:author="Forbes, Brieanne" w:date="2023-02-16T13:38:00Z">
          <w:pPr/>
        </w:pPrChange>
      </w:pPr>
    </w:p>
    <w:p w14:paraId="627AFA50" w14:textId="69230BE2" w:rsidR="00AF3131" w:rsidRPr="00AF3131" w:rsidRDefault="00AF3131" w:rsidP="00AF3131">
      <w:pPr>
        <w:pStyle w:val="NoSpacing"/>
        <w:rPr>
          <w:b/>
        </w:rPr>
      </w:pPr>
      <w:r w:rsidRPr="00AF3131">
        <w:rPr>
          <w:b/>
        </w:rPr>
        <w:t>Data variables</w:t>
      </w:r>
      <w:r>
        <w:rPr>
          <w:b/>
        </w:rPr>
        <w:t>:</w:t>
      </w:r>
    </w:p>
    <w:p w14:paraId="2EC612AD" w14:textId="64821ACA" w:rsidR="001332B0" w:rsidRDefault="00EB6860" w:rsidP="00557FBF">
      <w:pPr>
        <w:pStyle w:val="NoSpacing"/>
      </w:pPr>
      <w:commentRangeStart w:id="107"/>
      <w:commentRangeStart w:id="108"/>
      <w:commentRangeStart w:id="109"/>
      <w:r>
        <w:t>Median grain size (d50)</w:t>
      </w:r>
    </w:p>
    <w:p w14:paraId="6E4AAEF7" w14:textId="560E600B" w:rsidR="00EB6860" w:rsidRDefault="00444052" w:rsidP="00557FBF">
      <w:pPr>
        <w:pStyle w:val="NoSpacing"/>
      </w:pPr>
      <w:r>
        <w:t>Stream order</w:t>
      </w:r>
    </w:p>
    <w:p w14:paraId="26F73321" w14:textId="64321B6C" w:rsidR="00444052" w:rsidRDefault="00DC7A46" w:rsidP="00557FBF">
      <w:pPr>
        <w:pStyle w:val="NoSpacing"/>
      </w:pPr>
      <w:r>
        <w:t>Urban land cover</w:t>
      </w:r>
    </w:p>
    <w:p w14:paraId="7152EFD3" w14:textId="31465BA2" w:rsidR="00DC7A46" w:rsidRDefault="00AA05B9" w:rsidP="00557FBF">
      <w:pPr>
        <w:pStyle w:val="NoSpacing"/>
      </w:pPr>
      <w:r>
        <w:t>Elevation</w:t>
      </w:r>
    </w:p>
    <w:p w14:paraId="73361636" w14:textId="0138AA2C" w:rsidR="00AA05B9" w:rsidRDefault="00AA05B9" w:rsidP="00557FBF">
      <w:pPr>
        <w:pStyle w:val="NoSpacing"/>
      </w:pPr>
      <w:r>
        <w:t>Basin area</w:t>
      </w:r>
    </w:p>
    <w:p w14:paraId="75E4FCE6" w14:textId="3BC220EB" w:rsidR="00AA05B9" w:rsidRDefault="00AA05B9" w:rsidP="00557FBF">
      <w:pPr>
        <w:pStyle w:val="NoSpacing"/>
      </w:pPr>
      <w:r>
        <w:t>Stream length</w:t>
      </w:r>
    </w:p>
    <w:p w14:paraId="2175BE66" w14:textId="3D4D85B2" w:rsidR="00AA05B9" w:rsidRDefault="00AA05B9" w:rsidP="00557FBF">
      <w:pPr>
        <w:pStyle w:val="NoSpacing"/>
      </w:pPr>
      <w:r>
        <w:t>Stream slope</w:t>
      </w:r>
    </w:p>
    <w:p w14:paraId="620EC19F" w14:textId="037D1C72" w:rsidR="00AA05B9" w:rsidRDefault="00AA05B9" w:rsidP="00557FBF">
      <w:pPr>
        <w:pStyle w:val="NoSpacing"/>
      </w:pPr>
      <w:r>
        <w:t>Precipitation as snow</w:t>
      </w:r>
    </w:p>
    <w:p w14:paraId="71B8ED3F" w14:textId="29660AFB" w:rsidR="00AA05B9" w:rsidRDefault="00AA05B9" w:rsidP="00557FBF">
      <w:pPr>
        <w:pStyle w:val="NoSpacing"/>
      </w:pPr>
      <w:r>
        <w:t>Evapotranspiration</w:t>
      </w:r>
    </w:p>
    <w:p w14:paraId="4AC00EC2" w14:textId="693AD72D" w:rsidR="00983ED5" w:rsidDel="008B6E1F" w:rsidRDefault="00983ED5" w:rsidP="00627FED">
      <w:pPr>
        <w:pStyle w:val="NoSpacing"/>
        <w:rPr>
          <w:del w:id="110" w:author="Forbes, Brieanne" w:date="2023-02-16T13:38:00Z"/>
        </w:rPr>
      </w:pPr>
      <w:r>
        <w:t>Image suitability</w:t>
      </w:r>
      <w:commentRangeEnd w:id="107"/>
      <w:r w:rsidR="00C50A52">
        <w:rPr>
          <w:rStyle w:val="CommentReference"/>
        </w:rPr>
        <w:commentReference w:id="107"/>
      </w:r>
      <w:commentRangeEnd w:id="108"/>
      <w:r w:rsidR="00627FED">
        <w:rPr>
          <w:rStyle w:val="CommentReference"/>
        </w:rPr>
        <w:commentReference w:id="108"/>
      </w:r>
      <w:commentRangeEnd w:id="109"/>
      <w:r w:rsidR="00AD6CB9">
        <w:rPr>
          <w:rStyle w:val="CommentReference"/>
        </w:rPr>
        <w:commentReference w:id="109"/>
      </w:r>
    </w:p>
    <w:p w14:paraId="115DCA1E" w14:textId="77777777" w:rsidR="008B6E1F" w:rsidRDefault="008B6E1F" w:rsidP="00557FBF">
      <w:pPr>
        <w:pStyle w:val="NoSpacing"/>
        <w:rPr>
          <w:ins w:id="111" w:author="Forbes, Brieanne" w:date="2023-02-16T14:11:00Z"/>
        </w:rPr>
      </w:pPr>
    </w:p>
    <w:p w14:paraId="5E9DEEC8" w14:textId="77777777" w:rsidR="00AF3131" w:rsidRDefault="00AF3131">
      <w:pPr>
        <w:pStyle w:val="NoSpacing"/>
        <w:pPrChange w:id="112" w:author="Forbes, Brieanne" w:date="2023-02-16T13:38:00Z">
          <w:pPr/>
        </w:pPrChange>
      </w:pPr>
    </w:p>
    <w:p w14:paraId="6BDE468B" w14:textId="004B8891" w:rsidR="00AF3131" w:rsidRDefault="00AF3131" w:rsidP="00AF3131">
      <w:pPr>
        <w:pStyle w:val="NoSpacing"/>
      </w:pPr>
      <w:r w:rsidRPr="00AF3131">
        <w:rPr>
          <w:b/>
        </w:rPr>
        <w:t>Pub date</w:t>
      </w:r>
      <w:r>
        <w:t>:</w:t>
      </w:r>
    </w:p>
    <w:p w14:paraId="3C38BEC8" w14:textId="77777777" w:rsidR="001332B0" w:rsidRPr="00BF0A92" w:rsidRDefault="001332B0" w:rsidP="00AF3131">
      <w:pPr>
        <w:pStyle w:val="NoSpacing"/>
        <w:rPr>
          <w:b/>
          <w:bCs/>
        </w:rPr>
      </w:pPr>
    </w:p>
    <w:p w14:paraId="017B7A70" w14:textId="77777777" w:rsidR="00AF3131" w:rsidRDefault="00AF3131" w:rsidP="00AF3131">
      <w:pPr>
        <w:pStyle w:val="NoSpacing"/>
      </w:pPr>
      <w:r w:rsidRPr="00C36C6B">
        <w:rPr>
          <w:b/>
          <w:bCs/>
        </w:rPr>
        <w:t>Data usage rights</w:t>
      </w:r>
      <w:r>
        <w:t>:</w:t>
      </w:r>
    </w:p>
    <w:p w14:paraId="7914B8CE" w14:textId="0496D025" w:rsidR="00AF3131" w:rsidRDefault="001332B0" w:rsidP="00AF3131">
      <w:pPr>
        <w:pStyle w:val="NoSpacing"/>
      </w:pPr>
      <w:r>
        <w:t>Creative Commons Attribution</w:t>
      </w:r>
    </w:p>
    <w:p w14:paraId="2B02B7CA" w14:textId="77777777" w:rsidR="00AF3131" w:rsidRDefault="00AF3131" w:rsidP="00AF3131">
      <w:pPr>
        <w:pStyle w:val="NoSpacing"/>
      </w:pPr>
    </w:p>
    <w:p w14:paraId="225196A1" w14:textId="77777777" w:rsidR="00AF3131" w:rsidRDefault="00AF3131" w:rsidP="00AF3131">
      <w:pPr>
        <w:pStyle w:val="NoSpacing"/>
      </w:pPr>
      <w:r w:rsidRPr="00AF3131">
        <w:rPr>
          <w:b/>
        </w:rPr>
        <w:t>Project</w:t>
      </w:r>
      <w:r>
        <w:t xml:space="preserve">: </w:t>
      </w:r>
    </w:p>
    <w:p w14:paraId="2F0C5496" w14:textId="03FF23DF" w:rsidR="00AF3131" w:rsidRDefault="006900A6" w:rsidP="00AF3131">
      <w:pPr>
        <w:pStyle w:val="NoSpacing"/>
      </w:pPr>
      <w:r w:rsidRPr="006900A6">
        <w:t>River Corridor and Watershed Biogeochemistry SFA</w:t>
      </w:r>
    </w:p>
    <w:p w14:paraId="0715DDE1" w14:textId="77777777" w:rsidR="00AF3131" w:rsidRDefault="00AF3131" w:rsidP="00AF3131">
      <w:pPr>
        <w:pStyle w:val="NoSpacing"/>
      </w:pPr>
    </w:p>
    <w:p w14:paraId="6CEDBCFA" w14:textId="77777777" w:rsidR="00AF3131" w:rsidRPr="00AF3131" w:rsidRDefault="00AF3131" w:rsidP="00AF3131">
      <w:pPr>
        <w:pStyle w:val="NoSpacing"/>
        <w:rPr>
          <w:b/>
        </w:rPr>
      </w:pPr>
      <w:r w:rsidRPr="00AF3131">
        <w:rPr>
          <w:b/>
        </w:rPr>
        <w:t xml:space="preserve">Funding org: </w:t>
      </w:r>
    </w:p>
    <w:p w14:paraId="48BB0C57" w14:textId="0C03E51A" w:rsidR="00AF3131" w:rsidRDefault="006900A6" w:rsidP="00AF3131">
      <w:pPr>
        <w:pStyle w:val="NoSpacing"/>
      </w:pPr>
      <w:r w:rsidRPr="006900A6">
        <w:t>U.S. DOE &gt; Office of Science &gt; Biological and Environmental Research (BER)</w:t>
      </w:r>
    </w:p>
    <w:p w14:paraId="0C78DC95" w14:textId="77777777" w:rsidR="006900A6" w:rsidRDefault="006900A6" w:rsidP="00AF3131">
      <w:pPr>
        <w:pStyle w:val="NoSpacing"/>
      </w:pPr>
    </w:p>
    <w:p w14:paraId="4AD54058" w14:textId="77777777" w:rsidR="00AF3131" w:rsidRDefault="00AF3131" w:rsidP="00AF3131">
      <w:pPr>
        <w:pStyle w:val="NoSpacing"/>
      </w:pPr>
      <w:r w:rsidRPr="00AF3131">
        <w:rPr>
          <w:b/>
        </w:rPr>
        <w:t>DOE Contracts</w:t>
      </w:r>
      <w:r>
        <w:t xml:space="preserve">: </w:t>
      </w:r>
    </w:p>
    <w:p w14:paraId="72124888" w14:textId="77777777" w:rsidR="00AF3131" w:rsidRDefault="00AF3131" w:rsidP="00AF3131">
      <w:pPr>
        <w:pStyle w:val="NoSpacing"/>
      </w:pPr>
      <w:r>
        <w:t>DOE Award #54737</w:t>
      </w:r>
    </w:p>
    <w:p w14:paraId="42757E12" w14:textId="77777777" w:rsidR="00AF3131" w:rsidRDefault="00AF3131" w:rsidP="00AF3131">
      <w:pPr>
        <w:pStyle w:val="NoSpacing"/>
      </w:pPr>
    </w:p>
    <w:p w14:paraId="30724B56" w14:textId="77777777" w:rsidR="00AF3131" w:rsidRPr="00EF6EB1" w:rsidRDefault="00AF3131" w:rsidP="00AF3131">
      <w:pPr>
        <w:pStyle w:val="NoSpacing"/>
        <w:rPr>
          <w:rFonts w:cstheme="minorHAnsi"/>
        </w:rPr>
      </w:pPr>
      <w:r w:rsidRPr="00EF6EB1">
        <w:rPr>
          <w:rFonts w:cstheme="minorHAnsi"/>
          <w:b/>
        </w:rPr>
        <w:t>Related reference</w:t>
      </w:r>
      <w:r w:rsidRPr="00EF6EB1">
        <w:rPr>
          <w:rFonts w:cstheme="minorHAnsi"/>
        </w:rPr>
        <w:t xml:space="preserve">: </w:t>
      </w:r>
    </w:p>
    <w:p w14:paraId="2BC0F111" w14:textId="1685A299" w:rsidR="00AF3131" w:rsidRPr="00EF6EB1" w:rsidDel="00EF6EB1" w:rsidRDefault="00627FED" w:rsidP="00AF3131">
      <w:pPr>
        <w:pStyle w:val="NoSpacing"/>
        <w:rPr>
          <w:del w:id="113" w:author="Forbes, Brieanne" w:date="2023-02-16T13:39:00Z"/>
          <w:rFonts w:cstheme="minorHAnsi"/>
        </w:rPr>
      </w:pPr>
      <w:ins w:id="114" w:author="Forbes, Brieanne" w:date="2023-02-16T13:39:00Z">
        <w:r w:rsidRPr="00EF6EB1">
          <w:rPr>
            <w:rFonts w:cstheme="minorHAnsi"/>
          </w:rPr>
          <w:fldChar w:fldCharType="begin"/>
        </w:r>
        <w:r w:rsidRPr="00EF6EB1">
          <w:rPr>
            <w:rFonts w:cstheme="minorHAnsi"/>
          </w:rPr>
          <w:instrText xml:space="preserve"> HYPERLINK "https://github.com/peterregier/d50_computer_vision" </w:instrText>
        </w:r>
        <w:r w:rsidRPr="00EF6EB1">
          <w:rPr>
            <w:rFonts w:cstheme="minorHAnsi"/>
          </w:rPr>
        </w:r>
        <w:r w:rsidRPr="00EF6EB1">
          <w:rPr>
            <w:rFonts w:cstheme="minorHAnsi"/>
          </w:rPr>
          <w:fldChar w:fldCharType="separate"/>
        </w:r>
        <w:r w:rsidRPr="00EF6EB1">
          <w:rPr>
            <w:rStyle w:val="Hyperlink"/>
            <w:rFonts w:cstheme="minorHAnsi"/>
          </w:rPr>
          <w:t>https://github.com/peterregier/d50_computer_vision</w:t>
        </w:r>
        <w:r w:rsidRPr="00EF6EB1">
          <w:rPr>
            <w:rFonts w:cstheme="minorHAnsi"/>
          </w:rPr>
          <w:fldChar w:fldCharType="end"/>
        </w:r>
      </w:ins>
      <w:del w:id="115" w:author="Forbes, Brieanne" w:date="2023-02-16T13:39:00Z">
        <w:r w:rsidR="006900A6" w:rsidRPr="00EF6EB1" w:rsidDel="00627FED">
          <w:rPr>
            <w:rFonts w:cstheme="minorHAnsi"/>
            <w:color w:val="000000"/>
            <w:shd w:val="clear" w:color="auto" w:fill="FFFFFF"/>
            <w:rPrChange w:id="116" w:author="Forbes, Brieanne" w:date="2023-02-16T14:10:00Z">
              <w:rPr>
                <w:rFonts w:ascii="Arial" w:hAnsi="Arial" w:cs="Arial"/>
                <w:color w:val="000000"/>
                <w:sz w:val="20"/>
                <w:szCs w:val="20"/>
                <w:shd w:val="clear" w:color="auto" w:fill="FFFFFF"/>
              </w:rPr>
            </w:rPrChange>
          </w:rPr>
          <w:delText xml:space="preserve">[Insert any related references to manuscripts or other data packages.] </w:delText>
        </w:r>
      </w:del>
    </w:p>
    <w:p w14:paraId="1FBB90A4" w14:textId="6C6A95FF" w:rsidR="00EF6EB1" w:rsidRPr="00EF6EB1" w:rsidRDefault="00EF6EB1" w:rsidP="00AF3131">
      <w:pPr>
        <w:pStyle w:val="NoSpacing"/>
        <w:rPr>
          <w:ins w:id="117" w:author="Forbes, Brieanne" w:date="2023-02-16T14:10:00Z"/>
          <w:rFonts w:cstheme="minorHAnsi"/>
        </w:rPr>
      </w:pPr>
    </w:p>
    <w:p w14:paraId="500938D1" w14:textId="7F0C61C6" w:rsidR="00EF6EB1" w:rsidRPr="00EF6EB1" w:rsidRDefault="00EF6EB1" w:rsidP="00AF3131">
      <w:pPr>
        <w:pStyle w:val="NoSpacing"/>
        <w:rPr>
          <w:ins w:id="118" w:author="Forbes, Brieanne" w:date="2023-02-16T14:10:00Z"/>
          <w:rFonts w:cstheme="minorHAnsi"/>
        </w:rPr>
      </w:pPr>
      <w:ins w:id="119" w:author="Forbes, Brieanne" w:date="2023-02-16T14:10:00Z">
        <w:r w:rsidRPr="00EF6EB1">
          <w:rPr>
            <w:rStyle w:val="author"/>
            <w:rFonts w:cstheme="minorHAnsi"/>
            <w:color w:val="222222"/>
            <w:shd w:val="clear" w:color="auto" w:fill="FDFDFD"/>
            <w:rPrChange w:id="120" w:author="Forbes, Brieanne" w:date="2023-02-16T14:10:00Z">
              <w:rPr>
                <w:rStyle w:val="author"/>
                <w:rFonts w:ascii="Helvetica Nueue" w:hAnsi="Helvetica Nueue"/>
                <w:color w:val="222222"/>
                <w:sz w:val="25"/>
                <w:szCs w:val="25"/>
                <w:shd w:val="clear" w:color="auto" w:fill="FDFDFD"/>
              </w:rPr>
            </w:rPrChange>
          </w:rPr>
          <w:t xml:space="preserve">Fulton S G ; Barnes M ; </w:t>
        </w:r>
        <w:proofErr w:type="spellStart"/>
        <w:r w:rsidRPr="00EF6EB1">
          <w:rPr>
            <w:rStyle w:val="author"/>
            <w:rFonts w:cstheme="minorHAnsi"/>
            <w:color w:val="222222"/>
            <w:shd w:val="clear" w:color="auto" w:fill="FDFDFD"/>
            <w:rPrChange w:id="121" w:author="Forbes, Brieanne" w:date="2023-02-16T14:10:00Z">
              <w:rPr>
                <w:rStyle w:val="author"/>
                <w:rFonts w:ascii="Helvetica Nueue" w:hAnsi="Helvetica Nueue"/>
                <w:color w:val="222222"/>
                <w:sz w:val="25"/>
                <w:szCs w:val="25"/>
                <w:shd w:val="clear" w:color="auto" w:fill="FDFDFD"/>
              </w:rPr>
            </w:rPrChange>
          </w:rPr>
          <w:t>Borton</w:t>
        </w:r>
        <w:proofErr w:type="spellEnd"/>
        <w:r w:rsidRPr="00EF6EB1">
          <w:rPr>
            <w:rStyle w:val="author"/>
            <w:rFonts w:cstheme="minorHAnsi"/>
            <w:color w:val="222222"/>
            <w:shd w:val="clear" w:color="auto" w:fill="FDFDFD"/>
            <w:rPrChange w:id="122" w:author="Forbes, Brieanne" w:date="2023-02-16T14:10:00Z">
              <w:rPr>
                <w:rStyle w:val="author"/>
                <w:rFonts w:ascii="Helvetica Nueue" w:hAnsi="Helvetica Nueue"/>
                <w:color w:val="222222"/>
                <w:sz w:val="25"/>
                <w:szCs w:val="25"/>
                <w:shd w:val="clear" w:color="auto" w:fill="FDFDFD"/>
              </w:rPr>
            </w:rPrChange>
          </w:rPr>
          <w:t xml:space="preserve"> M A ; Chen X ; Farris Y ; Forbes B ; </w:t>
        </w:r>
        <w:proofErr w:type="spellStart"/>
        <w:r w:rsidRPr="00EF6EB1">
          <w:rPr>
            <w:rStyle w:val="author"/>
            <w:rFonts w:cstheme="minorHAnsi"/>
            <w:color w:val="222222"/>
            <w:shd w:val="clear" w:color="auto" w:fill="FDFDFD"/>
            <w:rPrChange w:id="123" w:author="Forbes, Brieanne" w:date="2023-02-16T14:10:00Z">
              <w:rPr>
                <w:rStyle w:val="author"/>
                <w:rFonts w:ascii="Helvetica Nueue" w:hAnsi="Helvetica Nueue"/>
                <w:color w:val="222222"/>
                <w:sz w:val="25"/>
                <w:szCs w:val="25"/>
                <w:shd w:val="clear" w:color="auto" w:fill="FDFDFD"/>
              </w:rPr>
            </w:rPrChange>
          </w:rPr>
          <w:t>Garayburu</w:t>
        </w:r>
        <w:proofErr w:type="spellEnd"/>
        <w:r w:rsidRPr="00EF6EB1">
          <w:rPr>
            <w:rStyle w:val="author"/>
            <w:rFonts w:cstheme="minorHAnsi"/>
            <w:color w:val="222222"/>
            <w:shd w:val="clear" w:color="auto" w:fill="FDFDFD"/>
            <w:rPrChange w:id="124" w:author="Forbes, Brieanne" w:date="2023-02-16T14:10:00Z">
              <w:rPr>
                <w:rStyle w:val="author"/>
                <w:rFonts w:ascii="Helvetica Nueue" w:hAnsi="Helvetica Nueue"/>
                <w:color w:val="222222"/>
                <w:sz w:val="25"/>
                <w:szCs w:val="25"/>
                <w:shd w:val="clear" w:color="auto" w:fill="FDFDFD"/>
              </w:rPr>
            </w:rPrChange>
          </w:rPr>
          <w:t xml:space="preserve">-Caruso V A ; Goldman A E ; </w:t>
        </w:r>
        <w:proofErr w:type="spellStart"/>
        <w:r w:rsidRPr="00EF6EB1">
          <w:rPr>
            <w:rStyle w:val="author"/>
            <w:rFonts w:cstheme="minorHAnsi"/>
            <w:color w:val="222222"/>
            <w:shd w:val="clear" w:color="auto" w:fill="FDFDFD"/>
            <w:rPrChange w:id="125" w:author="Forbes, Brieanne" w:date="2023-02-16T14:10:00Z">
              <w:rPr>
                <w:rStyle w:val="author"/>
                <w:rFonts w:ascii="Helvetica Nueue" w:hAnsi="Helvetica Nueue"/>
                <w:color w:val="222222"/>
                <w:sz w:val="25"/>
                <w:szCs w:val="25"/>
                <w:shd w:val="clear" w:color="auto" w:fill="FDFDFD"/>
              </w:rPr>
            </w:rPrChange>
          </w:rPr>
          <w:t>Grieger</w:t>
        </w:r>
        <w:proofErr w:type="spellEnd"/>
        <w:r w:rsidRPr="00EF6EB1">
          <w:rPr>
            <w:rStyle w:val="author"/>
            <w:rFonts w:cstheme="minorHAnsi"/>
            <w:color w:val="222222"/>
            <w:shd w:val="clear" w:color="auto" w:fill="FDFDFD"/>
            <w:rPrChange w:id="126" w:author="Forbes, Brieanne" w:date="2023-02-16T14:10:00Z">
              <w:rPr>
                <w:rStyle w:val="author"/>
                <w:rFonts w:ascii="Helvetica Nueue" w:hAnsi="Helvetica Nueue"/>
                <w:color w:val="222222"/>
                <w:sz w:val="25"/>
                <w:szCs w:val="25"/>
                <w:shd w:val="clear" w:color="auto" w:fill="FDFDFD"/>
              </w:rPr>
            </w:rPrChange>
          </w:rPr>
          <w:t xml:space="preserve"> S ; Kaufman M H ; Lin X ; </w:t>
        </w:r>
        <w:proofErr w:type="spellStart"/>
        <w:r w:rsidRPr="00EF6EB1">
          <w:rPr>
            <w:rStyle w:val="author"/>
            <w:rFonts w:cstheme="minorHAnsi"/>
            <w:color w:val="222222"/>
            <w:shd w:val="clear" w:color="auto" w:fill="FDFDFD"/>
            <w:rPrChange w:id="127" w:author="Forbes, Brieanne" w:date="2023-02-16T14:10:00Z">
              <w:rPr>
                <w:rStyle w:val="author"/>
                <w:rFonts w:ascii="Helvetica Nueue" w:hAnsi="Helvetica Nueue"/>
                <w:color w:val="222222"/>
                <w:sz w:val="25"/>
                <w:szCs w:val="25"/>
                <w:shd w:val="clear" w:color="auto" w:fill="FDFDFD"/>
              </w:rPr>
            </w:rPrChange>
          </w:rPr>
          <w:t>McKever</w:t>
        </w:r>
        <w:proofErr w:type="spellEnd"/>
        <w:r w:rsidRPr="00EF6EB1">
          <w:rPr>
            <w:rStyle w:val="author"/>
            <w:rFonts w:cstheme="minorHAnsi"/>
            <w:color w:val="222222"/>
            <w:shd w:val="clear" w:color="auto" w:fill="FDFDFD"/>
            <w:rPrChange w:id="128" w:author="Forbes, Brieanne" w:date="2023-02-16T14:10:00Z">
              <w:rPr>
                <w:rStyle w:val="author"/>
                <w:rFonts w:ascii="Helvetica Nueue" w:hAnsi="Helvetica Nueue"/>
                <w:color w:val="222222"/>
                <w:sz w:val="25"/>
                <w:szCs w:val="25"/>
                <w:shd w:val="clear" w:color="auto" w:fill="FDFDFD"/>
              </w:rPr>
            </w:rPrChange>
          </w:rPr>
          <w:t xml:space="preserve"> S A ; Myers-Pigg A ; </w:t>
        </w:r>
        <w:proofErr w:type="spellStart"/>
        <w:r w:rsidRPr="00EF6EB1">
          <w:rPr>
            <w:rStyle w:val="author"/>
            <w:rFonts w:cstheme="minorHAnsi"/>
            <w:color w:val="222222"/>
            <w:shd w:val="clear" w:color="auto" w:fill="FDFDFD"/>
            <w:rPrChange w:id="129" w:author="Forbes, Brieanne" w:date="2023-02-16T14:10:00Z">
              <w:rPr>
                <w:rStyle w:val="author"/>
                <w:rFonts w:ascii="Helvetica Nueue" w:hAnsi="Helvetica Nueue"/>
                <w:color w:val="222222"/>
                <w:sz w:val="25"/>
                <w:szCs w:val="25"/>
                <w:shd w:val="clear" w:color="auto" w:fill="FDFDFD"/>
              </w:rPr>
            </w:rPrChange>
          </w:rPr>
          <w:t>Otenburg</w:t>
        </w:r>
        <w:proofErr w:type="spellEnd"/>
        <w:r w:rsidRPr="00EF6EB1">
          <w:rPr>
            <w:rStyle w:val="author"/>
            <w:rFonts w:cstheme="minorHAnsi"/>
            <w:color w:val="222222"/>
            <w:shd w:val="clear" w:color="auto" w:fill="FDFDFD"/>
            <w:rPrChange w:id="130" w:author="Forbes, Brieanne" w:date="2023-02-16T14:10:00Z">
              <w:rPr>
                <w:rStyle w:val="author"/>
                <w:rFonts w:ascii="Helvetica Nueue" w:hAnsi="Helvetica Nueue"/>
                <w:color w:val="222222"/>
                <w:sz w:val="25"/>
                <w:szCs w:val="25"/>
                <w:shd w:val="clear" w:color="auto" w:fill="FDFDFD"/>
              </w:rPr>
            </w:rPrChange>
          </w:rPr>
          <w:t xml:space="preserve"> O ; Pelly A ; Ren H ; Renteria L ; </w:t>
        </w:r>
        <w:proofErr w:type="spellStart"/>
        <w:r w:rsidRPr="00EF6EB1">
          <w:rPr>
            <w:rStyle w:val="author"/>
            <w:rFonts w:cstheme="minorHAnsi"/>
            <w:color w:val="222222"/>
            <w:shd w:val="clear" w:color="auto" w:fill="FDFDFD"/>
            <w:rPrChange w:id="131" w:author="Forbes, Brieanne" w:date="2023-02-16T14:10:00Z">
              <w:rPr>
                <w:rStyle w:val="author"/>
                <w:rFonts w:ascii="Helvetica Nueue" w:hAnsi="Helvetica Nueue"/>
                <w:color w:val="222222"/>
                <w:sz w:val="25"/>
                <w:szCs w:val="25"/>
                <w:shd w:val="clear" w:color="auto" w:fill="FDFDFD"/>
              </w:rPr>
            </w:rPrChange>
          </w:rPr>
          <w:t>Scheibe</w:t>
        </w:r>
        <w:proofErr w:type="spellEnd"/>
        <w:r w:rsidRPr="00EF6EB1">
          <w:rPr>
            <w:rStyle w:val="author"/>
            <w:rFonts w:cstheme="minorHAnsi"/>
            <w:color w:val="222222"/>
            <w:shd w:val="clear" w:color="auto" w:fill="FDFDFD"/>
            <w:rPrChange w:id="132" w:author="Forbes, Brieanne" w:date="2023-02-16T14:10:00Z">
              <w:rPr>
                <w:rStyle w:val="author"/>
                <w:rFonts w:ascii="Helvetica Nueue" w:hAnsi="Helvetica Nueue"/>
                <w:color w:val="222222"/>
                <w:sz w:val="25"/>
                <w:szCs w:val="25"/>
                <w:shd w:val="clear" w:color="auto" w:fill="FDFDFD"/>
              </w:rPr>
            </w:rPrChange>
          </w:rPr>
          <w:t xml:space="preserve"> T D ; Son K ; </w:t>
        </w:r>
        <w:proofErr w:type="spellStart"/>
        <w:r w:rsidRPr="00EF6EB1">
          <w:rPr>
            <w:rStyle w:val="author"/>
            <w:rFonts w:cstheme="minorHAnsi"/>
            <w:color w:val="222222"/>
            <w:shd w:val="clear" w:color="auto" w:fill="FDFDFD"/>
            <w:rPrChange w:id="133" w:author="Forbes, Brieanne" w:date="2023-02-16T14:10:00Z">
              <w:rPr>
                <w:rStyle w:val="author"/>
                <w:rFonts w:ascii="Helvetica Nueue" w:hAnsi="Helvetica Nueue"/>
                <w:color w:val="222222"/>
                <w:sz w:val="25"/>
                <w:szCs w:val="25"/>
                <w:shd w:val="clear" w:color="auto" w:fill="FDFDFD"/>
              </w:rPr>
            </w:rPrChange>
          </w:rPr>
          <w:t>Torgeson</w:t>
        </w:r>
        <w:proofErr w:type="spellEnd"/>
        <w:r w:rsidRPr="00EF6EB1">
          <w:rPr>
            <w:rStyle w:val="author"/>
            <w:rFonts w:cstheme="minorHAnsi"/>
            <w:color w:val="222222"/>
            <w:shd w:val="clear" w:color="auto" w:fill="FDFDFD"/>
            <w:rPrChange w:id="134" w:author="Forbes, Brieanne" w:date="2023-02-16T14:10:00Z">
              <w:rPr>
                <w:rStyle w:val="author"/>
                <w:rFonts w:ascii="Helvetica Nueue" w:hAnsi="Helvetica Nueue"/>
                <w:color w:val="222222"/>
                <w:sz w:val="25"/>
                <w:szCs w:val="25"/>
                <w:shd w:val="clear" w:color="auto" w:fill="FDFDFD"/>
              </w:rPr>
            </w:rPrChange>
          </w:rPr>
          <w:t xml:space="preserve"> J M ; </w:t>
        </w:r>
        <w:proofErr w:type="spellStart"/>
        <w:r w:rsidRPr="00EF6EB1">
          <w:rPr>
            <w:rStyle w:val="author"/>
            <w:rFonts w:cstheme="minorHAnsi"/>
            <w:color w:val="222222"/>
            <w:shd w:val="clear" w:color="auto" w:fill="FDFDFD"/>
            <w:rPrChange w:id="135" w:author="Forbes, Brieanne" w:date="2023-02-16T14:10:00Z">
              <w:rPr>
                <w:rStyle w:val="author"/>
                <w:rFonts w:ascii="Helvetica Nueue" w:hAnsi="Helvetica Nueue"/>
                <w:color w:val="222222"/>
                <w:sz w:val="25"/>
                <w:szCs w:val="25"/>
                <w:shd w:val="clear" w:color="auto" w:fill="FDFDFD"/>
              </w:rPr>
            </w:rPrChange>
          </w:rPr>
          <w:t>Stegen</w:t>
        </w:r>
        <w:proofErr w:type="spellEnd"/>
        <w:r w:rsidRPr="00EF6EB1">
          <w:rPr>
            <w:rStyle w:val="author"/>
            <w:rFonts w:cstheme="minorHAnsi"/>
            <w:color w:val="222222"/>
            <w:shd w:val="clear" w:color="auto" w:fill="FDFDFD"/>
            <w:rPrChange w:id="136" w:author="Forbes, Brieanne" w:date="2023-02-16T14:10:00Z">
              <w:rPr>
                <w:rStyle w:val="author"/>
                <w:rFonts w:ascii="Helvetica Nueue" w:hAnsi="Helvetica Nueue"/>
                <w:color w:val="222222"/>
                <w:sz w:val="25"/>
                <w:szCs w:val="25"/>
                <w:shd w:val="clear" w:color="auto" w:fill="FDFDFD"/>
              </w:rPr>
            </w:rPrChange>
          </w:rPr>
          <w:t xml:space="preserve"> J C </w:t>
        </w:r>
        <w:r w:rsidRPr="00EF6EB1">
          <w:rPr>
            <w:rStyle w:val="pubdate"/>
            <w:rFonts w:cstheme="minorHAnsi"/>
            <w:color w:val="222222"/>
            <w:shd w:val="clear" w:color="auto" w:fill="FDFDFD"/>
            <w:rPrChange w:id="137" w:author="Forbes, Brieanne" w:date="2023-02-16T14:10:00Z">
              <w:rPr>
                <w:rStyle w:val="pubdate"/>
                <w:rFonts w:ascii="Helvetica Nueue" w:hAnsi="Helvetica Nueue"/>
                <w:color w:val="222222"/>
                <w:sz w:val="25"/>
                <w:szCs w:val="25"/>
                <w:shd w:val="clear" w:color="auto" w:fill="FDFDFD"/>
              </w:rPr>
            </w:rPrChange>
          </w:rPr>
          <w:t>(2022): </w:t>
        </w:r>
        <w:r w:rsidRPr="00EF6EB1">
          <w:rPr>
            <w:rStyle w:val="Title1"/>
            <w:rFonts w:cstheme="minorHAnsi"/>
            <w:color w:val="222222"/>
            <w:shd w:val="clear" w:color="auto" w:fill="FDFDFD"/>
            <w:rPrChange w:id="138" w:author="Forbes, Brieanne" w:date="2023-02-16T14:10:00Z">
              <w:rPr>
                <w:rStyle w:val="Title1"/>
                <w:rFonts w:ascii="Helvetica Nueue" w:hAnsi="Helvetica Nueue"/>
                <w:color w:val="222222"/>
                <w:sz w:val="25"/>
                <w:szCs w:val="25"/>
                <w:shd w:val="clear" w:color="auto" w:fill="FDFDFD"/>
              </w:rPr>
            </w:rPrChange>
          </w:rPr>
          <w:t>Spatial Study 2021: Sensor-Based Time Series of Surface Water Temperature, Specific Conductance, Total Dissolved Solids, Turbidity, pH, and Dissolved Oxygen from across Multiple Watersheds in the Yakima River Basin, Washington, USA. </w:t>
        </w:r>
        <w:r w:rsidRPr="00EF6EB1">
          <w:rPr>
            <w:rStyle w:val="publisher"/>
            <w:rFonts w:cstheme="minorHAnsi"/>
            <w:color w:val="222222"/>
            <w:shd w:val="clear" w:color="auto" w:fill="FDFDFD"/>
            <w:rPrChange w:id="139" w:author="Forbes, Brieanne" w:date="2023-02-16T14:10:00Z">
              <w:rPr>
                <w:rStyle w:val="publisher"/>
                <w:rFonts w:ascii="Helvetica Nueue" w:hAnsi="Helvetica Nueue"/>
                <w:color w:val="222222"/>
                <w:sz w:val="25"/>
                <w:szCs w:val="25"/>
                <w:shd w:val="clear" w:color="auto" w:fill="FDFDFD"/>
              </w:rPr>
            </w:rPrChange>
          </w:rPr>
          <w:t>River Corridor and Watershed Biogeochemistry SFA, </w:t>
        </w:r>
        <w:r w:rsidRPr="00EF6EB1">
          <w:rPr>
            <w:rStyle w:val="resource-loc"/>
            <w:rFonts w:cstheme="minorHAnsi"/>
            <w:color w:val="222222"/>
            <w:shd w:val="clear" w:color="auto" w:fill="FDFDFD"/>
            <w:rPrChange w:id="140" w:author="Forbes, Brieanne" w:date="2023-02-16T14:10:00Z">
              <w:rPr>
                <w:rStyle w:val="resource-loc"/>
                <w:rFonts w:ascii="Helvetica Nueue" w:hAnsi="Helvetica Nueue"/>
                <w:color w:val="222222"/>
                <w:sz w:val="25"/>
                <w:szCs w:val="25"/>
                <w:shd w:val="clear" w:color="auto" w:fill="FDFDFD"/>
              </w:rPr>
            </w:rPrChange>
          </w:rPr>
          <w:t>ESS-DIVE repository. </w:t>
        </w:r>
        <w:r w:rsidRPr="00EF6EB1">
          <w:rPr>
            <w:rStyle w:val="resourcetype"/>
            <w:rFonts w:cstheme="minorHAnsi"/>
            <w:color w:val="222222"/>
            <w:shd w:val="clear" w:color="auto" w:fill="FDFDFD"/>
            <w:rPrChange w:id="141" w:author="Forbes, Brieanne" w:date="2023-02-16T14:10:00Z">
              <w:rPr>
                <w:rStyle w:val="resourcetype"/>
                <w:rFonts w:ascii="Helvetica Nueue" w:hAnsi="Helvetica Nueue"/>
                <w:color w:val="222222"/>
                <w:sz w:val="25"/>
                <w:szCs w:val="25"/>
                <w:shd w:val="clear" w:color="auto" w:fill="FDFDFD"/>
              </w:rPr>
            </w:rPrChange>
          </w:rPr>
          <w:t>Dataset. </w:t>
        </w:r>
        <w:r w:rsidRPr="00EF6EB1">
          <w:rPr>
            <w:rFonts w:cstheme="minorHAnsi"/>
          </w:rPr>
          <w:fldChar w:fldCharType="begin"/>
        </w:r>
        <w:r w:rsidRPr="00EF6EB1">
          <w:rPr>
            <w:rFonts w:cstheme="minorHAnsi"/>
          </w:rPr>
          <w:instrText xml:space="preserve"> HYPERLINK "https://data.ess-dive.lbl.gov/datasets/doi:10.15485/1892052" \t "_blank" </w:instrText>
        </w:r>
        <w:r w:rsidRPr="00EF6EB1">
          <w:rPr>
            <w:rFonts w:cstheme="minorHAnsi"/>
          </w:rPr>
        </w:r>
        <w:r w:rsidRPr="00EF6EB1">
          <w:rPr>
            <w:rFonts w:cstheme="minorHAnsi"/>
          </w:rPr>
          <w:fldChar w:fldCharType="separate"/>
        </w:r>
        <w:r w:rsidRPr="00EF6EB1">
          <w:rPr>
            <w:rStyle w:val="Hyperlink"/>
            <w:rFonts w:cstheme="minorHAnsi"/>
            <w:color w:val="323D90"/>
            <w:shd w:val="clear" w:color="auto" w:fill="FDFDFD"/>
            <w:rPrChange w:id="142" w:author="Forbes, Brieanne" w:date="2023-02-16T14:10:00Z">
              <w:rPr>
                <w:rStyle w:val="Hyperlink"/>
                <w:rFonts w:ascii="Helvetica Nueue" w:hAnsi="Helvetica Nueue"/>
                <w:color w:val="323D90"/>
                <w:sz w:val="25"/>
                <w:szCs w:val="25"/>
                <w:shd w:val="clear" w:color="auto" w:fill="FDFDFD"/>
              </w:rPr>
            </w:rPrChange>
          </w:rPr>
          <w:t>doi:10.15485/1892052</w:t>
        </w:r>
        <w:r w:rsidRPr="00EF6EB1">
          <w:rPr>
            <w:rFonts w:cstheme="minorHAnsi"/>
          </w:rPr>
          <w:fldChar w:fldCharType="end"/>
        </w:r>
        <w:r w:rsidRPr="00EF6EB1">
          <w:rPr>
            <w:rStyle w:val="access-date"/>
            <w:rFonts w:cstheme="minorHAnsi"/>
            <w:color w:val="222222"/>
            <w:shd w:val="clear" w:color="auto" w:fill="FDFDFD"/>
            <w:rPrChange w:id="143" w:author="Forbes, Brieanne" w:date="2023-02-16T14:10:00Z">
              <w:rPr>
                <w:rStyle w:val="access-date"/>
                <w:rFonts w:ascii="Helvetica Nueue" w:hAnsi="Helvetica Nueue"/>
                <w:color w:val="222222"/>
                <w:sz w:val="25"/>
                <w:szCs w:val="25"/>
                <w:shd w:val="clear" w:color="auto" w:fill="FDFDFD"/>
              </w:rPr>
            </w:rPrChange>
          </w:rPr>
          <w:t> </w:t>
        </w:r>
      </w:ins>
    </w:p>
    <w:p w14:paraId="23ECF650" w14:textId="0ECE03D9" w:rsidR="00AF3131" w:rsidRDefault="00AF3131" w:rsidP="00AF3131">
      <w:pPr>
        <w:pStyle w:val="NoSpacing"/>
      </w:pPr>
    </w:p>
    <w:p w14:paraId="26DE6F16" w14:textId="77777777" w:rsidR="007A5B2D" w:rsidRPr="00B32886" w:rsidRDefault="007A5B2D" w:rsidP="007A5B2D">
      <w:pPr>
        <w:pStyle w:val="NoSpacing"/>
        <w:rPr>
          <w:rFonts w:ascii="Calibri" w:hAnsi="Calibri" w:cs="Calibri"/>
          <w:b/>
          <w:bCs/>
        </w:rPr>
      </w:pPr>
      <w:r w:rsidRPr="00B32886">
        <w:rPr>
          <w:rFonts w:ascii="Calibri" w:hAnsi="Calibri" w:cs="Calibri"/>
          <w:b/>
          <w:bCs/>
        </w:rPr>
        <w:t>Principal investigator:</w:t>
      </w:r>
    </w:p>
    <w:p w14:paraId="1076566E" w14:textId="410E02C9" w:rsidR="007A5B2D" w:rsidRDefault="007A5B2D" w:rsidP="00AF3131">
      <w:pPr>
        <w:pStyle w:val="NoSpacing"/>
      </w:pPr>
      <w:proofErr w:type="spellStart"/>
      <w:r>
        <w:t>Scheibe</w:t>
      </w:r>
      <w:proofErr w:type="spellEnd"/>
    </w:p>
    <w:p w14:paraId="0777DEE8" w14:textId="77777777" w:rsidR="007A5B2D" w:rsidRDefault="007A5B2D" w:rsidP="00AF3131">
      <w:pPr>
        <w:pStyle w:val="NoSpacing"/>
      </w:pPr>
    </w:p>
    <w:p w14:paraId="54B22C6F" w14:textId="77777777" w:rsidR="00AF3131" w:rsidRDefault="00AF3131" w:rsidP="00AF3131">
      <w:pPr>
        <w:pStyle w:val="NoSpacing"/>
      </w:pPr>
      <w:r w:rsidRPr="00AF3131">
        <w:rPr>
          <w:b/>
        </w:rPr>
        <w:t>Contact name</w:t>
      </w:r>
      <w:r>
        <w:t xml:space="preserve">: </w:t>
      </w:r>
    </w:p>
    <w:p w14:paraId="525F8234" w14:textId="2659186E" w:rsidR="00AF3131" w:rsidRDefault="008540C6" w:rsidP="00AF3131">
      <w:pPr>
        <w:pStyle w:val="NoSpacing"/>
      </w:pPr>
      <w:ins w:id="144" w:author="Forbes, Brieanne" w:date="2023-02-16T13:39:00Z">
        <w:r>
          <w:t xml:space="preserve">Peter </w:t>
        </w:r>
      </w:ins>
      <w:proofErr w:type="spellStart"/>
      <w:r w:rsidR="003D6ABD">
        <w:t>Regier</w:t>
      </w:r>
      <w:proofErr w:type="spellEnd"/>
    </w:p>
    <w:p w14:paraId="3512E39A" w14:textId="77777777" w:rsidR="00AF3131" w:rsidRDefault="00AF3131" w:rsidP="00AF3131">
      <w:pPr>
        <w:pStyle w:val="NoSpacing"/>
      </w:pPr>
    </w:p>
    <w:p w14:paraId="30B25533" w14:textId="77777777" w:rsidR="00AF3131" w:rsidRDefault="00AF3131" w:rsidP="00AF3131">
      <w:pPr>
        <w:pStyle w:val="NoSpacing"/>
      </w:pPr>
      <w:r w:rsidRPr="00AF3131">
        <w:rPr>
          <w:b/>
        </w:rPr>
        <w:t>Contact email</w:t>
      </w:r>
      <w:r>
        <w:t xml:space="preserve">: </w:t>
      </w:r>
    </w:p>
    <w:p w14:paraId="447B5F97" w14:textId="4F27BDC1" w:rsidR="00AF3131" w:rsidRDefault="003D6ABD" w:rsidP="00AF3131">
      <w:pPr>
        <w:pStyle w:val="NoSpacing"/>
      </w:pPr>
      <w:r>
        <w:t>peter.regier@pnnl.gov</w:t>
      </w:r>
    </w:p>
    <w:p w14:paraId="4C0F0A6F" w14:textId="77777777" w:rsidR="00AF3131" w:rsidRDefault="00AF3131" w:rsidP="00AF3131">
      <w:pPr>
        <w:pStyle w:val="NoSpacing"/>
      </w:pPr>
    </w:p>
    <w:p w14:paraId="78101159" w14:textId="4F6F6E83" w:rsidR="00AF3131" w:rsidRDefault="00685F83" w:rsidP="00AF3131">
      <w:pPr>
        <w:pStyle w:val="NoSpacing"/>
      </w:pPr>
      <w:r>
        <w:rPr>
          <w:b/>
        </w:rPr>
        <w:t>Creators</w:t>
      </w:r>
      <w:r w:rsidR="00AF3131">
        <w:t>:</w:t>
      </w:r>
    </w:p>
    <w:p w14:paraId="6C784C98" w14:textId="6D703689" w:rsidR="003063C2" w:rsidRDefault="003D6ABD" w:rsidP="00AF3131">
      <w:pPr>
        <w:pStyle w:val="NoSpacing"/>
      </w:pPr>
      <w:proofErr w:type="spellStart"/>
      <w:r>
        <w:t>Regier</w:t>
      </w:r>
      <w:proofErr w:type="spellEnd"/>
      <w:del w:id="145" w:author="Forbes, Brieanne" w:date="2023-02-16T13:40:00Z">
        <w:r w:rsidDel="008540C6">
          <w:delText>, Peter</w:delText>
        </w:r>
      </w:del>
    </w:p>
    <w:p w14:paraId="1E9623EF" w14:textId="41988D0C" w:rsidR="003D6ABD" w:rsidRDefault="00535353" w:rsidP="00AF3131">
      <w:pPr>
        <w:pStyle w:val="NoSpacing"/>
      </w:pPr>
      <w:proofErr w:type="spellStart"/>
      <w:ins w:id="146" w:author="Forbes, Brieanne" w:date="2023-02-16T13:46:00Z">
        <w:r>
          <w:t>Yunxiang</w:t>
        </w:r>
        <w:proofErr w:type="spellEnd"/>
        <w:r>
          <w:t xml:space="preserve"> </w:t>
        </w:r>
      </w:ins>
      <w:r w:rsidR="003D6ABD">
        <w:t>Chen</w:t>
      </w:r>
      <w:del w:id="147" w:author="Forbes, Brieanne" w:date="2023-02-16T13:40:00Z">
        <w:r w:rsidR="003D6ABD" w:rsidDel="008540C6">
          <w:delText>, Yunxiang</w:delText>
        </w:r>
      </w:del>
    </w:p>
    <w:p w14:paraId="695C2C3A" w14:textId="2203023B" w:rsidR="003D6ABD" w:rsidRDefault="003D6ABD" w:rsidP="00AF3131">
      <w:pPr>
        <w:pStyle w:val="NoSpacing"/>
      </w:pPr>
      <w:r>
        <w:t>Son</w:t>
      </w:r>
      <w:del w:id="148" w:author="Forbes, Brieanne" w:date="2023-02-16T13:40:00Z">
        <w:r w:rsidDel="008540C6">
          <w:delText>, Kyongho</w:delText>
        </w:r>
      </w:del>
    </w:p>
    <w:p w14:paraId="7170DB16" w14:textId="1ECA4D17" w:rsidR="003D6ABD" w:rsidRDefault="003D6ABD" w:rsidP="00AF3131">
      <w:pPr>
        <w:pStyle w:val="NoSpacing"/>
      </w:pPr>
      <w:r>
        <w:t>Bao</w:t>
      </w:r>
      <w:del w:id="149" w:author="Forbes, Brieanne" w:date="2023-02-16T13:40:00Z">
        <w:r w:rsidDel="008540C6">
          <w:delText>, Jie</w:delText>
        </w:r>
      </w:del>
    </w:p>
    <w:p w14:paraId="52F1D131" w14:textId="14E19645" w:rsidR="003D6ABD" w:rsidRDefault="00850671" w:rsidP="00AF3131">
      <w:pPr>
        <w:pStyle w:val="NoSpacing"/>
      </w:pPr>
      <w:r>
        <w:t>Forbes</w:t>
      </w:r>
      <w:del w:id="150" w:author="Forbes, Brieanne" w:date="2023-02-16T13:40:00Z">
        <w:r w:rsidDel="008540C6">
          <w:delText>, Brieanne</w:delText>
        </w:r>
      </w:del>
    </w:p>
    <w:p w14:paraId="7F3CAA4E" w14:textId="52E0764D" w:rsidR="00850671" w:rsidRDefault="00850671" w:rsidP="00AF3131">
      <w:pPr>
        <w:pStyle w:val="NoSpacing"/>
      </w:pPr>
      <w:r>
        <w:t>Goldman</w:t>
      </w:r>
      <w:del w:id="151" w:author="Forbes, Brieanne" w:date="2023-02-16T13:40:00Z">
        <w:r w:rsidDel="008540C6">
          <w:delText>, Amy</w:delText>
        </w:r>
      </w:del>
    </w:p>
    <w:p w14:paraId="1865E72E" w14:textId="6BE67684" w:rsidR="00850671" w:rsidRDefault="00850671" w:rsidP="00AF3131">
      <w:pPr>
        <w:pStyle w:val="NoSpacing"/>
      </w:pPr>
      <w:r>
        <w:t>Kaufman</w:t>
      </w:r>
      <w:del w:id="152" w:author="Forbes, Brieanne" w:date="2023-02-16T13:40:00Z">
        <w:r w:rsidDel="008540C6">
          <w:delText>, Matt</w:delText>
        </w:r>
      </w:del>
    </w:p>
    <w:p w14:paraId="2838A712" w14:textId="1553590F" w:rsidR="00850671" w:rsidRDefault="00850671" w:rsidP="00AF3131">
      <w:pPr>
        <w:pStyle w:val="NoSpacing"/>
      </w:pPr>
      <w:r>
        <w:t>Rod</w:t>
      </w:r>
      <w:del w:id="153" w:author="Forbes, Brieanne" w:date="2023-02-16T13:40:00Z">
        <w:r w:rsidDel="008540C6">
          <w:delText>, Kenton</w:delText>
        </w:r>
      </w:del>
    </w:p>
    <w:p w14:paraId="614981D3" w14:textId="32A0E61C" w:rsidR="00850671" w:rsidRDefault="00850671" w:rsidP="00AF3131">
      <w:pPr>
        <w:pStyle w:val="NoSpacing"/>
      </w:pPr>
      <w:proofErr w:type="spellStart"/>
      <w:r>
        <w:t>Stegen</w:t>
      </w:r>
      <w:proofErr w:type="spellEnd"/>
      <w:del w:id="154" w:author="Forbes, Brieanne" w:date="2023-02-16T13:40:00Z">
        <w:r w:rsidDel="008540C6">
          <w:delText>, James</w:delText>
        </w:r>
      </w:del>
    </w:p>
    <w:p w14:paraId="0A43E4B7" w14:textId="77777777" w:rsidR="003D6ABD" w:rsidRDefault="003D6ABD" w:rsidP="00AF3131">
      <w:pPr>
        <w:pStyle w:val="NoSpacing"/>
      </w:pPr>
    </w:p>
    <w:p w14:paraId="66B5EF9E" w14:textId="77777777" w:rsidR="00AF3131" w:rsidRPr="00806921" w:rsidRDefault="00AF3131" w:rsidP="00AF3131">
      <w:pPr>
        <w:pStyle w:val="NoSpacing"/>
      </w:pPr>
      <w:r w:rsidRPr="00806921">
        <w:rPr>
          <w:b/>
        </w:rPr>
        <w:t>Start date</w:t>
      </w:r>
      <w:r w:rsidRPr="00806921">
        <w:t xml:space="preserve">: </w:t>
      </w:r>
    </w:p>
    <w:p w14:paraId="6CB662C7" w14:textId="44141102" w:rsidR="00AF3131" w:rsidRPr="00806921" w:rsidRDefault="00350D82" w:rsidP="00AF3131">
      <w:pPr>
        <w:pStyle w:val="NoSpacing"/>
      </w:pPr>
      <w:r>
        <w:t>2021-08-30</w:t>
      </w:r>
    </w:p>
    <w:p w14:paraId="2BF85917" w14:textId="77777777" w:rsidR="00AF3131" w:rsidRPr="00806921" w:rsidRDefault="00AF3131" w:rsidP="00AF3131">
      <w:pPr>
        <w:pStyle w:val="NoSpacing"/>
      </w:pPr>
    </w:p>
    <w:p w14:paraId="717E974D" w14:textId="77777777" w:rsidR="00AF3131" w:rsidRPr="00806921" w:rsidRDefault="00AF3131" w:rsidP="00AF3131">
      <w:pPr>
        <w:pStyle w:val="NoSpacing"/>
      </w:pPr>
      <w:r w:rsidRPr="00806921">
        <w:rPr>
          <w:b/>
        </w:rPr>
        <w:t>End date</w:t>
      </w:r>
      <w:r w:rsidRPr="00806921">
        <w:t xml:space="preserve">: </w:t>
      </w:r>
    </w:p>
    <w:p w14:paraId="6652A7F0" w14:textId="6D7A623C" w:rsidR="00F1289E" w:rsidRPr="00806921" w:rsidRDefault="00350D82" w:rsidP="00F1289E">
      <w:pPr>
        <w:pStyle w:val="NoSpacing"/>
      </w:pPr>
      <w:r>
        <w:t>2021-09-14</w:t>
      </w:r>
    </w:p>
    <w:p w14:paraId="51426DB7" w14:textId="77777777" w:rsidR="00AF3131" w:rsidRPr="00806921" w:rsidRDefault="00AF3131" w:rsidP="00AF3131">
      <w:pPr>
        <w:pStyle w:val="NoSpacing"/>
      </w:pPr>
    </w:p>
    <w:p w14:paraId="7C77D68D" w14:textId="77777777" w:rsidR="00AF3131" w:rsidRPr="00806921" w:rsidRDefault="00AF3131" w:rsidP="00AF3131">
      <w:pPr>
        <w:pStyle w:val="NoSpacing"/>
      </w:pPr>
      <w:r w:rsidRPr="00806921">
        <w:rPr>
          <w:b/>
        </w:rPr>
        <w:t>Location description</w:t>
      </w:r>
      <w:r w:rsidRPr="00806921">
        <w:t xml:space="preserve">: </w:t>
      </w:r>
    </w:p>
    <w:p w14:paraId="03794C5B" w14:textId="77777777" w:rsidR="008540C6" w:rsidRDefault="008540C6" w:rsidP="008540C6">
      <w:pPr>
        <w:pStyle w:val="NoSpacing"/>
        <w:rPr>
          <w:ins w:id="155" w:author="Forbes, Brieanne" w:date="2023-02-16T13:40:00Z"/>
        </w:rPr>
      </w:pPr>
      <w:ins w:id="156" w:author="Forbes, Brieanne" w:date="2023-02-16T13:40:00Z">
        <w:r>
          <w:t>Refer to metadata spreadsheet</w:t>
        </w:r>
      </w:ins>
    </w:p>
    <w:p w14:paraId="0D79FF0D" w14:textId="5DC5AC8C" w:rsidR="00E77C4D" w:rsidDel="008540C6" w:rsidRDefault="00B502AB" w:rsidP="00E77C4D">
      <w:pPr>
        <w:pStyle w:val="NoSpacing"/>
        <w:rPr>
          <w:del w:id="157" w:author="Forbes, Brieanne" w:date="2023-02-16T13:40:00Z"/>
        </w:rPr>
      </w:pPr>
      <w:del w:id="158" w:author="Forbes, Brieanne" w:date="2023-02-16T13:40:00Z">
        <w:r w:rsidDel="008540C6">
          <w:delText>Yakima River, WA, USA</w:delText>
        </w:r>
      </w:del>
    </w:p>
    <w:p w14:paraId="1C6ECD98" w14:textId="04D8D542" w:rsidR="00AF3131" w:rsidRPr="00806921" w:rsidDel="008540C6" w:rsidRDefault="00AF3131" w:rsidP="00AF3131">
      <w:pPr>
        <w:pStyle w:val="NoSpacing"/>
        <w:rPr>
          <w:del w:id="159" w:author="Forbes, Brieanne" w:date="2023-02-16T13:40:00Z"/>
        </w:rPr>
      </w:pPr>
    </w:p>
    <w:p w14:paraId="61D2091F" w14:textId="77777777" w:rsidR="00AF3131" w:rsidRPr="00806921" w:rsidRDefault="00AF3131" w:rsidP="00AF3131">
      <w:pPr>
        <w:pStyle w:val="NoSpacing"/>
      </w:pPr>
    </w:p>
    <w:p w14:paraId="51B4E059" w14:textId="77777777" w:rsidR="00AF3131" w:rsidRPr="00806921" w:rsidRDefault="00AF3131" w:rsidP="00AF3131">
      <w:pPr>
        <w:pStyle w:val="NoSpacing"/>
      </w:pPr>
      <w:r w:rsidRPr="00806921">
        <w:rPr>
          <w:b/>
        </w:rPr>
        <w:t>Coordinates</w:t>
      </w:r>
      <w:r w:rsidRPr="00806921">
        <w:t>:</w:t>
      </w:r>
    </w:p>
    <w:p w14:paraId="065F711B" w14:textId="09BB6591" w:rsidR="00570D19" w:rsidRDefault="00C85184" w:rsidP="00C85184">
      <w:pPr>
        <w:pStyle w:val="NoSpacing"/>
      </w:pPr>
      <w:commentRangeStart w:id="160"/>
      <w:commentRangeStart w:id="161"/>
      <w:r>
        <w:t>Refer to metadata spreadsheet</w:t>
      </w:r>
      <w:commentRangeEnd w:id="160"/>
      <w:r>
        <w:rPr>
          <w:rStyle w:val="CommentReference"/>
        </w:rPr>
        <w:commentReference w:id="160"/>
      </w:r>
      <w:commentRangeEnd w:id="161"/>
      <w:r w:rsidR="008540C6">
        <w:rPr>
          <w:rStyle w:val="CommentReference"/>
        </w:rPr>
        <w:commentReference w:id="161"/>
      </w:r>
    </w:p>
    <w:p w14:paraId="60C9C4EE" w14:textId="27B8A88B" w:rsidR="00F1289E" w:rsidDel="008540C6" w:rsidRDefault="00F1289E" w:rsidP="00F1289E">
      <w:pPr>
        <w:pStyle w:val="NoSpacing"/>
        <w:rPr>
          <w:del w:id="162" w:author="Forbes, Brieanne" w:date="2023-02-16T13:40:00Z"/>
        </w:rPr>
      </w:pPr>
    </w:p>
    <w:p w14:paraId="28A1A812" w14:textId="77777777" w:rsidR="00AF3131" w:rsidRDefault="00AF3131" w:rsidP="00AF3131">
      <w:pPr>
        <w:pStyle w:val="NoSpacing"/>
      </w:pPr>
    </w:p>
    <w:p w14:paraId="52EC0809" w14:textId="45208875" w:rsidR="00AF3131" w:rsidRPr="008540C6" w:rsidRDefault="00AF3131" w:rsidP="00AF3131">
      <w:pPr>
        <w:pStyle w:val="NoSpacing"/>
        <w:rPr>
          <w:rFonts w:cstheme="minorHAnsi"/>
          <w:b/>
        </w:rPr>
      </w:pPr>
      <w:r w:rsidRPr="008540C6">
        <w:rPr>
          <w:rFonts w:cstheme="minorHAnsi"/>
          <w:b/>
        </w:rPr>
        <w:t>Methods</w:t>
      </w:r>
      <w:r w:rsidR="00211F27" w:rsidRPr="008540C6">
        <w:rPr>
          <w:rFonts w:cstheme="minorHAnsi"/>
          <w:b/>
        </w:rPr>
        <w:t>:</w:t>
      </w:r>
    </w:p>
    <w:p w14:paraId="6A41FD6A" w14:textId="6BDE2651" w:rsidR="003B0F73" w:rsidRPr="008540C6" w:rsidRDefault="00FE54D9" w:rsidP="00F1289E">
      <w:pPr>
        <w:pStyle w:val="NoSpacing"/>
        <w:rPr>
          <w:rFonts w:cstheme="minorHAnsi"/>
        </w:rPr>
      </w:pPr>
      <w:r w:rsidRPr="008540C6">
        <w:rPr>
          <w:rFonts w:cstheme="minorHAnsi"/>
          <w:color w:val="222222"/>
          <w:shd w:val="clear" w:color="auto" w:fill="FDFDFD"/>
          <w:rPrChange w:id="163" w:author="Forbes, Brieanne" w:date="2023-02-16T13:41:00Z">
            <w:rPr>
              <w:rFonts w:ascii="Helvetica" w:hAnsi="Helvetica" w:cs="Helvetica"/>
              <w:color w:val="222222"/>
              <w:sz w:val="21"/>
              <w:szCs w:val="21"/>
              <w:shd w:val="clear" w:color="auto" w:fill="FDFDFD"/>
            </w:rPr>
          </w:rPrChange>
        </w:rPr>
        <w:t>Images of riverbed grains were collected during a 2021 field campaign (171 images across 40 sites in the Yakima River basin, or YRB). A model using the You Only Look Once (YOLO) algorithm was trained to identify and measure individual grains, which was used to calculate the median grain size (d50) for each image. These values were compared to other d50 data sources in the YRB, including USGS manual measurements</w:t>
      </w:r>
      <w:r w:rsidR="00077DF2" w:rsidRPr="008540C6">
        <w:rPr>
          <w:rFonts w:cstheme="minorHAnsi"/>
          <w:color w:val="222222"/>
          <w:shd w:val="clear" w:color="auto" w:fill="FDFDFD"/>
          <w:rPrChange w:id="164" w:author="Forbes, Brieanne" w:date="2023-02-16T13:41:00Z">
            <w:rPr>
              <w:rFonts w:ascii="Helvetica" w:hAnsi="Helvetica" w:cs="Helvetica"/>
              <w:color w:val="222222"/>
              <w:sz w:val="21"/>
              <w:szCs w:val="21"/>
              <w:shd w:val="clear" w:color="auto" w:fill="FDFDFD"/>
            </w:rPr>
          </w:rPrChange>
        </w:rPr>
        <w:t xml:space="preserve">, and two continental-scale modeling approaches. We used simple spatial statistics and watershed characteristics to understand the similarities and differences between these d50 data </w:t>
      </w:r>
      <w:del w:id="165" w:author="Forbes, Brieanne" w:date="2023-02-16T13:41:00Z">
        <w:r w:rsidR="00077DF2" w:rsidRPr="008540C6" w:rsidDel="008540C6">
          <w:rPr>
            <w:rFonts w:cstheme="minorHAnsi"/>
            <w:color w:val="222222"/>
            <w:shd w:val="clear" w:color="auto" w:fill="FDFDFD"/>
            <w:rPrChange w:id="166" w:author="Forbes, Brieanne" w:date="2023-02-16T13:41:00Z">
              <w:rPr>
                <w:rFonts w:ascii="Helvetica" w:hAnsi="Helvetica" w:cs="Helvetica"/>
                <w:color w:val="222222"/>
                <w:sz w:val="21"/>
                <w:szCs w:val="21"/>
                <w:shd w:val="clear" w:color="auto" w:fill="FDFDFD"/>
              </w:rPr>
            </w:rPrChange>
          </w:rPr>
          <w:delText>sources, and</w:delText>
        </w:r>
      </w:del>
      <w:ins w:id="167" w:author="Forbes, Brieanne" w:date="2023-02-16T13:41:00Z">
        <w:r w:rsidR="008540C6" w:rsidRPr="008540C6">
          <w:rPr>
            <w:rFonts w:cstheme="minorHAnsi"/>
            <w:color w:val="222222"/>
            <w:shd w:val="clear" w:color="auto" w:fill="FDFDFD"/>
          </w:rPr>
          <w:t>sources and</w:t>
        </w:r>
      </w:ins>
      <w:r w:rsidR="00077DF2" w:rsidRPr="008540C6">
        <w:rPr>
          <w:rFonts w:cstheme="minorHAnsi"/>
          <w:color w:val="222222"/>
          <w:shd w:val="clear" w:color="auto" w:fill="FDFDFD"/>
          <w:rPrChange w:id="168" w:author="Forbes, Brieanne" w:date="2023-02-16T13:41:00Z">
            <w:rPr>
              <w:rFonts w:ascii="Helvetica" w:hAnsi="Helvetica" w:cs="Helvetica"/>
              <w:color w:val="222222"/>
              <w:sz w:val="21"/>
              <w:szCs w:val="21"/>
              <w:shd w:val="clear" w:color="auto" w:fill="FDFDFD"/>
            </w:rPr>
          </w:rPrChange>
        </w:rPr>
        <w:t xml:space="preserve"> explore if the YOLO approach can help integrate between sparse, accurate manual measurements, and </w:t>
      </w:r>
      <w:r w:rsidR="00C00D1C" w:rsidRPr="008540C6">
        <w:rPr>
          <w:rFonts w:cstheme="minorHAnsi"/>
          <w:color w:val="222222"/>
          <w:shd w:val="clear" w:color="auto" w:fill="FDFDFD"/>
          <w:rPrChange w:id="169" w:author="Forbes, Brieanne" w:date="2023-02-16T13:41:00Z">
            <w:rPr>
              <w:rFonts w:ascii="Helvetica" w:hAnsi="Helvetica" w:cs="Helvetica"/>
              <w:color w:val="222222"/>
              <w:sz w:val="21"/>
              <w:szCs w:val="21"/>
              <w:shd w:val="clear" w:color="auto" w:fill="FDFDFD"/>
            </w:rPr>
          </w:rPrChange>
        </w:rPr>
        <w:t>spatially resolved, generalized model estimates.</w:t>
      </w:r>
    </w:p>
    <w:p w14:paraId="2C45190E" w14:textId="77777777" w:rsidR="003B0F73" w:rsidRDefault="003B0F73" w:rsidP="00AF3131">
      <w:pPr>
        <w:pStyle w:val="NoSpacing"/>
      </w:pPr>
    </w:p>
    <w:p w14:paraId="11F1FC2A" w14:textId="77777777" w:rsidR="00BB2089" w:rsidRDefault="00BB2089"/>
    <w:sectPr w:rsidR="00BB20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Forbes, Brieanne" w:date="2023-02-16T13:26:00Z" w:initials="FB">
    <w:p w14:paraId="68783919" w14:textId="3E72C5F1" w:rsidR="00AD2E78" w:rsidRDefault="00AD2E78">
      <w:pPr>
        <w:pStyle w:val="CommentText"/>
      </w:pPr>
      <w:r>
        <w:rPr>
          <w:rStyle w:val="CommentReference"/>
        </w:rPr>
        <w:annotationRef/>
      </w:r>
      <w:r>
        <w:t>If including scripts add “and scripts” to title</w:t>
      </w:r>
    </w:p>
  </w:comment>
  <w:comment w:id="2" w:author="Regier, Peter J" w:date="2023-03-28T11:33:00Z" w:initials="PR">
    <w:p w14:paraId="4ABEC50D" w14:textId="77777777" w:rsidR="00727949" w:rsidRDefault="00727949" w:rsidP="00247049">
      <w:r>
        <w:rPr>
          <w:rStyle w:val="CommentReference"/>
        </w:rPr>
        <w:annotationRef/>
      </w:r>
      <w:r>
        <w:rPr>
          <w:color w:val="000000"/>
          <w:sz w:val="20"/>
          <w:szCs w:val="20"/>
        </w:rPr>
        <w:t>Not included</w:t>
      </w:r>
    </w:p>
  </w:comment>
  <w:comment w:id="17" w:author="Forbes, Brieanne" w:date="2023-02-16T13:28:00Z" w:initials="FB">
    <w:p w14:paraId="3AB9F38E" w14:textId="689018AD" w:rsidR="00AD2E78" w:rsidRDefault="00AD2E78">
      <w:pPr>
        <w:pStyle w:val="CommentText"/>
      </w:pPr>
      <w:r>
        <w:rPr>
          <w:rStyle w:val="CommentReference"/>
        </w:rPr>
        <w:annotationRef/>
      </w:r>
      <w:r>
        <w:t>Write in journal</w:t>
      </w:r>
    </w:p>
  </w:comment>
  <w:comment w:id="18" w:author="Regier, Peter J" w:date="2023-03-28T11:33:00Z" w:initials="PR">
    <w:p w14:paraId="114AC5EE" w14:textId="77777777" w:rsidR="00727949" w:rsidRDefault="00727949" w:rsidP="00E03C9B">
      <w:r>
        <w:rPr>
          <w:rStyle w:val="CommentReference"/>
        </w:rPr>
        <w:annotationRef/>
      </w:r>
      <w:r>
        <w:rPr>
          <w:color w:val="000000"/>
          <w:sz w:val="20"/>
          <w:szCs w:val="20"/>
        </w:rPr>
        <w:t>Per comment in readme, not submitted, so WRR is subject to change</w:t>
      </w:r>
    </w:p>
  </w:comment>
  <w:comment w:id="32" w:author="Forbes, Brieanne" w:date="2023-02-16T14:05:00Z" w:initials="FB">
    <w:p w14:paraId="143AC32A" w14:textId="3FBB9280" w:rsidR="00753A22" w:rsidRDefault="00753A22">
      <w:pPr>
        <w:pStyle w:val="CommentText"/>
      </w:pPr>
      <w:bookmarkStart w:id="37" w:name="_Hlk127448743"/>
      <w:r>
        <w:rPr>
          <w:rStyle w:val="CommentReference"/>
        </w:rPr>
        <w:annotationRef/>
      </w:r>
      <w:r>
        <w:t>Add details about Abeshu here</w:t>
      </w:r>
    </w:p>
    <w:bookmarkEnd w:id="37"/>
  </w:comment>
  <w:comment w:id="33" w:author="Regier, Peter J" w:date="2023-03-28T11:33:00Z" w:initials="PR">
    <w:p w14:paraId="5CDD16CD" w14:textId="77777777" w:rsidR="00727949" w:rsidRDefault="00727949" w:rsidP="00D62162">
      <w:r>
        <w:rPr>
          <w:rStyle w:val="CommentReference"/>
        </w:rPr>
        <w:annotationRef/>
      </w:r>
      <w:r>
        <w:rPr>
          <w:color w:val="000000"/>
          <w:sz w:val="20"/>
          <w:szCs w:val="20"/>
        </w:rPr>
        <w:t>Per comment in readme, unsure what info is needed, please clarify</w:t>
      </w:r>
    </w:p>
  </w:comment>
  <w:comment w:id="79" w:author="Forbes, Brieanne" w:date="2023-02-16T13:33:00Z" w:initials="FB">
    <w:p w14:paraId="38D4C758" w14:textId="5C665A42" w:rsidR="00AD2E78" w:rsidRDefault="00AD2E78">
      <w:pPr>
        <w:pStyle w:val="CommentText"/>
      </w:pPr>
      <w:r>
        <w:rPr>
          <w:rStyle w:val="CommentReference"/>
        </w:rPr>
        <w:annotationRef/>
      </w:r>
      <w:r>
        <w:t>Add a definition of the YOLO model here</w:t>
      </w:r>
    </w:p>
  </w:comment>
  <w:comment w:id="85" w:author="Forbes, Brieanne" w:date="2023-02-16T13:26:00Z" w:initials="FB">
    <w:p w14:paraId="1B650478" w14:textId="3DCF01B2" w:rsidR="00AD2E78" w:rsidRDefault="00AD2E78">
      <w:pPr>
        <w:pStyle w:val="CommentText"/>
      </w:pPr>
      <w:r>
        <w:rPr>
          <w:rStyle w:val="CommentReference"/>
        </w:rPr>
        <w:annotationRef/>
      </w:r>
      <w:r>
        <w:t>If including scripts, add “and scripts” to title. If not, removed this</w:t>
      </w:r>
    </w:p>
  </w:comment>
  <w:comment w:id="97" w:author="Forbes, Brieanne" w:date="2023-02-16T13:50:00Z" w:initials="FB">
    <w:p w14:paraId="00A810C7" w14:textId="10E21CBC" w:rsidR="00753A22" w:rsidRDefault="00753A22">
      <w:pPr>
        <w:pStyle w:val="CommentText"/>
      </w:pPr>
      <w:r>
        <w:rPr>
          <w:rStyle w:val="CommentReference"/>
        </w:rPr>
        <w:annotationRef/>
      </w:r>
      <w:r>
        <w:t>Add once we know what is being included</w:t>
      </w:r>
    </w:p>
  </w:comment>
  <w:comment w:id="98" w:author="Regier, Peter J" w:date="2023-03-28T11:35:00Z" w:initials="PR">
    <w:p w14:paraId="78D21182" w14:textId="77777777" w:rsidR="004303DE" w:rsidRDefault="004303DE" w:rsidP="00F02CF9">
      <w:r>
        <w:rPr>
          <w:rStyle w:val="CommentReference"/>
        </w:rPr>
        <w:annotationRef/>
      </w:r>
      <w:r>
        <w:rPr>
          <w:color w:val="000000"/>
          <w:sz w:val="20"/>
          <w:szCs w:val="20"/>
        </w:rPr>
        <w:t>Copied from readme</w:t>
      </w:r>
    </w:p>
  </w:comment>
  <w:comment w:id="101" w:author="Forbes, Brieanne" w:date="2023-02-16T13:50:00Z" w:initials="FB">
    <w:p w14:paraId="6A04AC6D" w14:textId="7B3A68F3" w:rsidR="00EF7299" w:rsidRDefault="00EF7299" w:rsidP="00EF7299">
      <w:pPr>
        <w:pStyle w:val="CommentText"/>
      </w:pPr>
      <w:r>
        <w:rPr>
          <w:rStyle w:val="CommentReference"/>
        </w:rPr>
        <w:annotationRef/>
      </w:r>
      <w:r>
        <w:t>Update once we know what is being included</w:t>
      </w:r>
    </w:p>
  </w:comment>
  <w:comment w:id="102" w:author="Regier, Peter J" w:date="2023-03-28T11:35:00Z" w:initials="PR">
    <w:p w14:paraId="56DCB91B" w14:textId="77777777" w:rsidR="004303DE" w:rsidRDefault="004303DE" w:rsidP="00DF1E3A">
      <w:r>
        <w:rPr>
          <w:rStyle w:val="CommentReference"/>
        </w:rPr>
        <w:annotationRef/>
      </w:r>
      <w:r>
        <w:rPr>
          <w:color w:val="000000"/>
          <w:sz w:val="20"/>
          <w:szCs w:val="20"/>
        </w:rPr>
        <w:t>Duplicate comment?</w:t>
      </w:r>
    </w:p>
  </w:comment>
  <w:comment w:id="107" w:author="Regier, Peter J" w:date="2022-12-21T11:52:00Z" w:initials="PR">
    <w:p w14:paraId="2B1BC96A" w14:textId="2B662EF1" w:rsidR="00C50A52" w:rsidRDefault="00C50A52" w:rsidP="00B26A98">
      <w:r>
        <w:rPr>
          <w:rStyle w:val="CommentReference"/>
        </w:rPr>
        <w:annotationRef/>
      </w:r>
      <w:r>
        <w:rPr>
          <w:color w:val="000000"/>
          <w:sz w:val="20"/>
          <w:szCs w:val="20"/>
        </w:rPr>
        <w:t xml:space="preserve">Aren’t presented in </w:t>
      </w:r>
      <w:hyperlink r:id="rId1" w:history="1">
        <w:r w:rsidRPr="00B26A98">
          <w:rPr>
            <w:rStyle w:val="Hyperlink"/>
            <w:sz w:val="20"/>
            <w:szCs w:val="20"/>
          </w:rPr>
          <w:t>https://data.ess-dive.lbl.gov/view/doi:10.15485/1892052</w:t>
        </w:r>
      </w:hyperlink>
      <w:r>
        <w:rPr>
          <w:color w:val="000000"/>
          <w:sz w:val="20"/>
          <w:szCs w:val="20"/>
        </w:rPr>
        <w:t>, should we leave out?</w:t>
      </w:r>
    </w:p>
  </w:comment>
  <w:comment w:id="108" w:author="Forbes, Brieanne" w:date="2023-02-16T13:38:00Z" w:initials="FB">
    <w:p w14:paraId="486137CF" w14:textId="15D616B9" w:rsidR="00627FED" w:rsidRDefault="00627FED">
      <w:pPr>
        <w:pStyle w:val="CommentText"/>
      </w:pPr>
      <w:r>
        <w:rPr>
          <w:rStyle w:val="CommentReference"/>
        </w:rPr>
        <w:annotationRef/>
      </w:r>
      <w:r>
        <w:t>No, they will be added to the ESSDIVE landing page</w:t>
      </w:r>
    </w:p>
  </w:comment>
  <w:comment w:id="109" w:author="Regier, Peter J" w:date="2023-03-28T11:35:00Z" w:initials="PR">
    <w:p w14:paraId="5CFA8ADC" w14:textId="77777777" w:rsidR="00AD6CB9" w:rsidRDefault="00AD6CB9" w:rsidP="00A5023D">
      <w:r>
        <w:rPr>
          <w:rStyle w:val="CommentReference"/>
        </w:rPr>
        <w:annotationRef/>
      </w:r>
      <w:r>
        <w:rPr>
          <w:color w:val="000000"/>
          <w:sz w:val="20"/>
          <w:szCs w:val="20"/>
        </w:rPr>
        <w:t>Thx!</w:t>
      </w:r>
    </w:p>
  </w:comment>
  <w:comment w:id="160" w:author="Regier, Peter J" w:date="2022-12-21T09:38:00Z" w:initials="RPJ">
    <w:p w14:paraId="75341C00" w14:textId="0D8DC8C5" w:rsidR="00C85184" w:rsidRDefault="00C85184" w:rsidP="0069467E">
      <w:r>
        <w:rPr>
          <w:rStyle w:val="CommentReference"/>
        </w:rPr>
        <w:annotationRef/>
      </w:r>
      <w:r>
        <w:rPr>
          <w:color w:val="000000"/>
          <w:sz w:val="20"/>
          <w:szCs w:val="20"/>
        </w:rPr>
        <w:t>Need to set up metadata spreadsheet…</w:t>
      </w:r>
    </w:p>
  </w:comment>
  <w:comment w:id="161" w:author="Forbes, Brieanne" w:date="2023-02-16T13:40:00Z" w:initials="FB">
    <w:p w14:paraId="54D2F555" w14:textId="13925C6D" w:rsidR="008540C6" w:rsidRDefault="008540C6">
      <w:pPr>
        <w:pStyle w:val="CommentText"/>
      </w:pPr>
      <w:r>
        <w:rPr>
          <w:rStyle w:val="CommentReference"/>
        </w:rPr>
        <w:annotationRef/>
      </w:r>
      <w:r>
        <w:t>We will just use the same sheet from the SPS data package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783919" w15:done="0"/>
  <w15:commentEx w15:paraId="4ABEC50D" w15:paraIdParent="68783919" w15:done="0"/>
  <w15:commentEx w15:paraId="3AB9F38E" w15:done="0"/>
  <w15:commentEx w15:paraId="114AC5EE" w15:paraIdParent="3AB9F38E" w15:done="0"/>
  <w15:commentEx w15:paraId="143AC32A" w15:done="0"/>
  <w15:commentEx w15:paraId="5CDD16CD" w15:paraIdParent="143AC32A" w15:done="0"/>
  <w15:commentEx w15:paraId="38D4C758" w15:done="0"/>
  <w15:commentEx w15:paraId="1B650478" w15:done="0"/>
  <w15:commentEx w15:paraId="00A810C7" w15:done="0"/>
  <w15:commentEx w15:paraId="78D21182" w15:paraIdParent="00A810C7" w15:done="0"/>
  <w15:commentEx w15:paraId="6A04AC6D" w15:done="0"/>
  <w15:commentEx w15:paraId="56DCB91B" w15:paraIdParent="6A04AC6D" w15:done="0"/>
  <w15:commentEx w15:paraId="2B1BC96A" w15:done="0"/>
  <w15:commentEx w15:paraId="486137CF" w15:paraIdParent="2B1BC96A" w15:done="0"/>
  <w15:commentEx w15:paraId="5CFA8ADC" w15:paraIdParent="2B1BC96A" w15:done="0"/>
  <w15:commentEx w15:paraId="75341C00" w15:done="0"/>
  <w15:commentEx w15:paraId="54D2F555" w15:paraIdParent="75341C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8AD9A" w16cex:dateUtc="2023-02-16T21:26:00Z"/>
  <w16cex:commentExtensible w16cex:durableId="27CD4F10" w16cex:dateUtc="2023-03-28T17:33:00Z"/>
  <w16cex:commentExtensible w16cex:durableId="2798AE1B" w16cex:dateUtc="2023-02-16T21:28:00Z"/>
  <w16cex:commentExtensible w16cex:durableId="27CD4F0B" w16cex:dateUtc="2023-03-28T17:33:00Z"/>
  <w16cex:commentExtensible w16cex:durableId="2798B691" w16cex:dateUtc="2023-02-16T22:05:00Z"/>
  <w16cex:commentExtensible w16cex:durableId="27CD4F24" w16cex:dateUtc="2023-03-28T17:33:00Z"/>
  <w16cex:commentExtensible w16cex:durableId="2798AF44" w16cex:dateUtc="2023-02-16T21:33:00Z"/>
  <w16cex:commentExtensible w16cex:durableId="2798AD7A" w16cex:dateUtc="2023-02-16T21:26:00Z"/>
  <w16cex:commentExtensible w16cex:durableId="2798B330" w16cex:dateUtc="2023-02-16T21:50:00Z"/>
  <w16cex:commentExtensible w16cex:durableId="27CD4F67" w16cex:dateUtc="2023-03-28T17:35:00Z"/>
  <w16cex:commentExtensible w16cex:durableId="2798B314" w16cex:dateUtc="2023-02-16T21:50:00Z"/>
  <w16cex:commentExtensible w16cex:durableId="27CD4F7F" w16cex:dateUtc="2023-03-28T17:35:00Z"/>
  <w16cex:commentExtensible w16cex:durableId="274D71E5" w16cex:dateUtc="2022-12-21T18:52:00Z"/>
  <w16cex:commentExtensible w16cex:durableId="2798B053" w16cex:dateUtc="2023-02-16T21:38:00Z"/>
  <w16cex:commentExtensible w16cex:durableId="27CD4F9F" w16cex:dateUtc="2023-03-28T17:35:00Z"/>
  <w16cex:commentExtensible w16cex:durableId="274D529D" w16cex:dateUtc="2022-12-21T16:38:00Z"/>
  <w16cex:commentExtensible w16cex:durableId="2798B0DC" w16cex:dateUtc="2023-02-16T2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783919" w16cid:durableId="2798AD9A"/>
  <w16cid:commentId w16cid:paraId="4ABEC50D" w16cid:durableId="27CD4F10"/>
  <w16cid:commentId w16cid:paraId="3AB9F38E" w16cid:durableId="2798AE1B"/>
  <w16cid:commentId w16cid:paraId="114AC5EE" w16cid:durableId="27CD4F0B"/>
  <w16cid:commentId w16cid:paraId="143AC32A" w16cid:durableId="2798B691"/>
  <w16cid:commentId w16cid:paraId="5CDD16CD" w16cid:durableId="27CD4F24"/>
  <w16cid:commentId w16cid:paraId="38D4C758" w16cid:durableId="2798AF44"/>
  <w16cid:commentId w16cid:paraId="1B650478" w16cid:durableId="2798AD7A"/>
  <w16cid:commentId w16cid:paraId="00A810C7" w16cid:durableId="2798B330"/>
  <w16cid:commentId w16cid:paraId="78D21182" w16cid:durableId="27CD4F67"/>
  <w16cid:commentId w16cid:paraId="6A04AC6D" w16cid:durableId="2798B314"/>
  <w16cid:commentId w16cid:paraId="56DCB91B" w16cid:durableId="27CD4F7F"/>
  <w16cid:commentId w16cid:paraId="2B1BC96A" w16cid:durableId="274D71E5"/>
  <w16cid:commentId w16cid:paraId="486137CF" w16cid:durableId="2798B053"/>
  <w16cid:commentId w16cid:paraId="5CFA8ADC" w16cid:durableId="27CD4F9F"/>
  <w16cid:commentId w16cid:paraId="75341C00" w16cid:durableId="274D529D"/>
  <w16cid:commentId w16cid:paraId="54D2F555" w16cid:durableId="2798B0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Helvetica Nueue">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04424"/>
    <w:multiLevelType w:val="hybridMultilevel"/>
    <w:tmpl w:val="7E54D712"/>
    <w:lvl w:ilvl="0" w:tplc="9050B294">
      <w:start w:val="4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32932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gier, Peter J">
    <w15:presenceInfo w15:providerId="AD" w15:userId="S::peter.regier@pnnl.gov::0e6fdf28-0650-4a12-be1b-e387ca74a288"/>
  </w15:person>
  <w15:person w15:author="Forbes, Brieanne">
    <w15:presenceInfo w15:providerId="AD" w15:userId="S::brieanne.forbes@pnnl.gov::547ab27e-3fc5-4dc3-bb20-6848b4cffc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AF3131"/>
    <w:rsid w:val="00047650"/>
    <w:rsid w:val="000477E0"/>
    <w:rsid w:val="00077DF2"/>
    <w:rsid w:val="00101ED5"/>
    <w:rsid w:val="00102032"/>
    <w:rsid w:val="0011094F"/>
    <w:rsid w:val="001164C1"/>
    <w:rsid w:val="001332B0"/>
    <w:rsid w:val="00171FFC"/>
    <w:rsid w:val="001E41E2"/>
    <w:rsid w:val="00211F27"/>
    <w:rsid w:val="002449AE"/>
    <w:rsid w:val="00246347"/>
    <w:rsid w:val="0026346F"/>
    <w:rsid w:val="002874AA"/>
    <w:rsid w:val="002C3751"/>
    <w:rsid w:val="002D4C98"/>
    <w:rsid w:val="002F2AEE"/>
    <w:rsid w:val="003063C2"/>
    <w:rsid w:val="00341C0C"/>
    <w:rsid w:val="00350401"/>
    <w:rsid w:val="00350D82"/>
    <w:rsid w:val="00362BD6"/>
    <w:rsid w:val="00363FE2"/>
    <w:rsid w:val="00385122"/>
    <w:rsid w:val="00395E67"/>
    <w:rsid w:val="00396661"/>
    <w:rsid w:val="003B0F73"/>
    <w:rsid w:val="003B2404"/>
    <w:rsid w:val="003D29E2"/>
    <w:rsid w:val="003D6ABD"/>
    <w:rsid w:val="003E0C0F"/>
    <w:rsid w:val="003F056C"/>
    <w:rsid w:val="003F2E27"/>
    <w:rsid w:val="004204DA"/>
    <w:rsid w:val="004303DE"/>
    <w:rsid w:val="00444052"/>
    <w:rsid w:val="0045165C"/>
    <w:rsid w:val="004625D2"/>
    <w:rsid w:val="004871E7"/>
    <w:rsid w:val="004959CF"/>
    <w:rsid w:val="004A5858"/>
    <w:rsid w:val="004B054C"/>
    <w:rsid w:val="00535353"/>
    <w:rsid w:val="00540CFF"/>
    <w:rsid w:val="00557513"/>
    <w:rsid w:val="00557FBF"/>
    <w:rsid w:val="00570D19"/>
    <w:rsid w:val="00592DE7"/>
    <w:rsid w:val="00627FED"/>
    <w:rsid w:val="00665BF7"/>
    <w:rsid w:val="00673847"/>
    <w:rsid w:val="00673991"/>
    <w:rsid w:val="0067497F"/>
    <w:rsid w:val="00680C9C"/>
    <w:rsid w:val="00685F83"/>
    <w:rsid w:val="006900A6"/>
    <w:rsid w:val="006D55B9"/>
    <w:rsid w:val="006F1554"/>
    <w:rsid w:val="00727949"/>
    <w:rsid w:val="007507B4"/>
    <w:rsid w:val="00753A22"/>
    <w:rsid w:val="007603BF"/>
    <w:rsid w:val="007A087E"/>
    <w:rsid w:val="007A5B2D"/>
    <w:rsid w:val="007C216F"/>
    <w:rsid w:val="007D2F11"/>
    <w:rsid w:val="007E46A2"/>
    <w:rsid w:val="00806921"/>
    <w:rsid w:val="00817EEB"/>
    <w:rsid w:val="00826F50"/>
    <w:rsid w:val="00827F07"/>
    <w:rsid w:val="00850671"/>
    <w:rsid w:val="008540C6"/>
    <w:rsid w:val="008767D9"/>
    <w:rsid w:val="00881528"/>
    <w:rsid w:val="008B6615"/>
    <w:rsid w:val="008B6E1F"/>
    <w:rsid w:val="008D1B01"/>
    <w:rsid w:val="008D7992"/>
    <w:rsid w:val="008F04D0"/>
    <w:rsid w:val="00916C4F"/>
    <w:rsid w:val="00951477"/>
    <w:rsid w:val="00983ED5"/>
    <w:rsid w:val="00A101CB"/>
    <w:rsid w:val="00A122FC"/>
    <w:rsid w:val="00A465AD"/>
    <w:rsid w:val="00A74F51"/>
    <w:rsid w:val="00A75475"/>
    <w:rsid w:val="00A8025F"/>
    <w:rsid w:val="00A940E8"/>
    <w:rsid w:val="00AA05B9"/>
    <w:rsid w:val="00AD2E78"/>
    <w:rsid w:val="00AD6CB9"/>
    <w:rsid w:val="00AE0857"/>
    <w:rsid w:val="00AF2B54"/>
    <w:rsid w:val="00AF3131"/>
    <w:rsid w:val="00B05B52"/>
    <w:rsid w:val="00B167E2"/>
    <w:rsid w:val="00B3689A"/>
    <w:rsid w:val="00B502AB"/>
    <w:rsid w:val="00B51E41"/>
    <w:rsid w:val="00BA1B94"/>
    <w:rsid w:val="00BA504A"/>
    <w:rsid w:val="00BB2089"/>
    <w:rsid w:val="00BB3CF4"/>
    <w:rsid w:val="00BF0A92"/>
    <w:rsid w:val="00BF49AA"/>
    <w:rsid w:val="00C00D1C"/>
    <w:rsid w:val="00C0389A"/>
    <w:rsid w:val="00C11488"/>
    <w:rsid w:val="00C146E3"/>
    <w:rsid w:val="00C34DF5"/>
    <w:rsid w:val="00C36C6B"/>
    <w:rsid w:val="00C50A52"/>
    <w:rsid w:val="00C55C52"/>
    <w:rsid w:val="00C7743D"/>
    <w:rsid w:val="00C80A09"/>
    <w:rsid w:val="00C85184"/>
    <w:rsid w:val="00CC0833"/>
    <w:rsid w:val="00CF0E22"/>
    <w:rsid w:val="00D03C3C"/>
    <w:rsid w:val="00D11EC4"/>
    <w:rsid w:val="00D2317B"/>
    <w:rsid w:val="00D26F50"/>
    <w:rsid w:val="00D32D88"/>
    <w:rsid w:val="00D34194"/>
    <w:rsid w:val="00D5004F"/>
    <w:rsid w:val="00D7238E"/>
    <w:rsid w:val="00D958EF"/>
    <w:rsid w:val="00DA7B83"/>
    <w:rsid w:val="00DB75D5"/>
    <w:rsid w:val="00DC7A46"/>
    <w:rsid w:val="00DE2C1F"/>
    <w:rsid w:val="00DF3D77"/>
    <w:rsid w:val="00DF56BF"/>
    <w:rsid w:val="00E2292E"/>
    <w:rsid w:val="00E2313C"/>
    <w:rsid w:val="00E2510D"/>
    <w:rsid w:val="00E77C4D"/>
    <w:rsid w:val="00EB6860"/>
    <w:rsid w:val="00EE2554"/>
    <w:rsid w:val="00EE66E7"/>
    <w:rsid w:val="00EF6EB1"/>
    <w:rsid w:val="00EF7299"/>
    <w:rsid w:val="00F1289E"/>
    <w:rsid w:val="00F52E88"/>
    <w:rsid w:val="00F72D71"/>
    <w:rsid w:val="00FA23AE"/>
    <w:rsid w:val="00FC3147"/>
    <w:rsid w:val="00FC5593"/>
    <w:rsid w:val="00FD5D38"/>
    <w:rsid w:val="00FE5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DF18D"/>
  <w15:chartTrackingRefBased/>
  <w15:docId w15:val="{E64D43A8-5664-4DB8-9EA6-9295A9E8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131"/>
    <w:pPr>
      <w:ind w:left="720"/>
      <w:contextualSpacing/>
    </w:pPr>
  </w:style>
  <w:style w:type="paragraph" w:styleId="NoSpacing">
    <w:name w:val="No Spacing"/>
    <w:uiPriority w:val="1"/>
    <w:qFormat/>
    <w:rsid w:val="00AF3131"/>
    <w:pPr>
      <w:spacing w:after="0" w:line="240" w:lineRule="auto"/>
    </w:pPr>
  </w:style>
  <w:style w:type="character" w:styleId="Hyperlink">
    <w:name w:val="Hyperlink"/>
    <w:basedOn w:val="DefaultParagraphFont"/>
    <w:uiPriority w:val="99"/>
    <w:unhideWhenUsed/>
    <w:rsid w:val="00AF3131"/>
    <w:rPr>
      <w:color w:val="0563C1" w:themeColor="hyperlink"/>
      <w:u w:val="single"/>
    </w:rPr>
  </w:style>
  <w:style w:type="paragraph" w:styleId="BalloonText">
    <w:name w:val="Balloon Text"/>
    <w:basedOn w:val="Normal"/>
    <w:link w:val="BalloonTextChar"/>
    <w:uiPriority w:val="99"/>
    <w:semiHidden/>
    <w:unhideWhenUsed/>
    <w:rsid w:val="00B167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7E2"/>
    <w:rPr>
      <w:rFonts w:ascii="Segoe UI" w:hAnsi="Segoe UI" w:cs="Segoe UI"/>
      <w:sz w:val="18"/>
      <w:szCs w:val="18"/>
    </w:rPr>
  </w:style>
  <w:style w:type="character" w:customStyle="1" w:styleId="ui-text">
    <w:name w:val="ui-text"/>
    <w:basedOn w:val="DefaultParagraphFont"/>
    <w:rsid w:val="00BB2089"/>
  </w:style>
  <w:style w:type="paragraph" w:styleId="NormalWeb">
    <w:name w:val="Normal (Web)"/>
    <w:basedOn w:val="Normal"/>
    <w:uiPriority w:val="99"/>
    <w:semiHidden/>
    <w:unhideWhenUsed/>
    <w:rsid w:val="00BB208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CommentReference">
    <w:name w:val="annotation reference"/>
    <w:basedOn w:val="DefaultParagraphFont"/>
    <w:uiPriority w:val="99"/>
    <w:semiHidden/>
    <w:unhideWhenUsed/>
    <w:rsid w:val="002F2AEE"/>
    <w:rPr>
      <w:sz w:val="16"/>
      <w:szCs w:val="16"/>
    </w:rPr>
  </w:style>
  <w:style w:type="paragraph" w:styleId="CommentText">
    <w:name w:val="annotation text"/>
    <w:basedOn w:val="Normal"/>
    <w:link w:val="CommentTextChar"/>
    <w:uiPriority w:val="99"/>
    <w:unhideWhenUsed/>
    <w:rsid w:val="002F2AEE"/>
    <w:pPr>
      <w:spacing w:line="240" w:lineRule="auto"/>
    </w:pPr>
    <w:rPr>
      <w:sz w:val="20"/>
      <w:szCs w:val="20"/>
    </w:rPr>
  </w:style>
  <w:style w:type="character" w:customStyle="1" w:styleId="CommentTextChar">
    <w:name w:val="Comment Text Char"/>
    <w:basedOn w:val="DefaultParagraphFont"/>
    <w:link w:val="CommentText"/>
    <w:uiPriority w:val="99"/>
    <w:rsid w:val="002F2AEE"/>
    <w:rPr>
      <w:sz w:val="20"/>
      <w:szCs w:val="20"/>
    </w:rPr>
  </w:style>
  <w:style w:type="paragraph" w:styleId="CommentSubject">
    <w:name w:val="annotation subject"/>
    <w:basedOn w:val="CommentText"/>
    <w:next w:val="CommentText"/>
    <w:link w:val="CommentSubjectChar"/>
    <w:uiPriority w:val="99"/>
    <w:semiHidden/>
    <w:unhideWhenUsed/>
    <w:rsid w:val="002F2AEE"/>
    <w:rPr>
      <w:b/>
      <w:bCs/>
    </w:rPr>
  </w:style>
  <w:style w:type="character" w:customStyle="1" w:styleId="CommentSubjectChar">
    <w:name w:val="Comment Subject Char"/>
    <w:basedOn w:val="CommentTextChar"/>
    <w:link w:val="CommentSubject"/>
    <w:uiPriority w:val="99"/>
    <w:semiHidden/>
    <w:rsid w:val="002F2AEE"/>
    <w:rPr>
      <w:b/>
      <w:bCs/>
      <w:sz w:val="20"/>
      <w:szCs w:val="20"/>
    </w:rPr>
  </w:style>
  <w:style w:type="character" w:customStyle="1" w:styleId="span8">
    <w:name w:val="span8"/>
    <w:basedOn w:val="DefaultParagraphFont"/>
    <w:rsid w:val="001332B0"/>
  </w:style>
  <w:style w:type="character" w:styleId="UnresolvedMention">
    <w:name w:val="Unresolved Mention"/>
    <w:basedOn w:val="DefaultParagraphFont"/>
    <w:uiPriority w:val="99"/>
    <w:semiHidden/>
    <w:unhideWhenUsed/>
    <w:rsid w:val="00C50A52"/>
    <w:rPr>
      <w:color w:val="605E5C"/>
      <w:shd w:val="clear" w:color="auto" w:fill="E1DFDD"/>
    </w:rPr>
  </w:style>
  <w:style w:type="paragraph" w:styleId="Revision">
    <w:name w:val="Revision"/>
    <w:hidden/>
    <w:uiPriority w:val="99"/>
    <w:semiHidden/>
    <w:rsid w:val="00AD2E78"/>
    <w:pPr>
      <w:spacing w:after="0" w:line="240" w:lineRule="auto"/>
    </w:pPr>
  </w:style>
  <w:style w:type="character" w:customStyle="1" w:styleId="author">
    <w:name w:val="author"/>
    <w:basedOn w:val="DefaultParagraphFont"/>
    <w:rsid w:val="00EF6EB1"/>
  </w:style>
  <w:style w:type="character" w:customStyle="1" w:styleId="pubdate">
    <w:name w:val="pubdate"/>
    <w:basedOn w:val="DefaultParagraphFont"/>
    <w:rsid w:val="00EF6EB1"/>
  </w:style>
  <w:style w:type="character" w:customStyle="1" w:styleId="Title1">
    <w:name w:val="Title1"/>
    <w:basedOn w:val="DefaultParagraphFont"/>
    <w:rsid w:val="00EF6EB1"/>
  </w:style>
  <w:style w:type="character" w:customStyle="1" w:styleId="publisher">
    <w:name w:val="publisher"/>
    <w:basedOn w:val="DefaultParagraphFont"/>
    <w:rsid w:val="00EF6EB1"/>
  </w:style>
  <w:style w:type="character" w:customStyle="1" w:styleId="resource-loc">
    <w:name w:val="resource-loc"/>
    <w:basedOn w:val="DefaultParagraphFont"/>
    <w:rsid w:val="00EF6EB1"/>
  </w:style>
  <w:style w:type="character" w:customStyle="1" w:styleId="resourcetype">
    <w:name w:val="resourcetype"/>
    <w:basedOn w:val="DefaultParagraphFont"/>
    <w:rsid w:val="00EF6EB1"/>
  </w:style>
  <w:style w:type="character" w:customStyle="1" w:styleId="access-date">
    <w:name w:val="access-date"/>
    <w:basedOn w:val="DefaultParagraphFont"/>
    <w:rsid w:val="00EF6EB1"/>
  </w:style>
  <w:style w:type="character" w:customStyle="1" w:styleId="Date1">
    <w:name w:val="Date1"/>
    <w:basedOn w:val="DefaultParagraphFont"/>
    <w:rsid w:val="00EF6E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55445">
      <w:bodyDiv w:val="1"/>
      <w:marLeft w:val="0"/>
      <w:marRight w:val="0"/>
      <w:marTop w:val="0"/>
      <w:marBottom w:val="0"/>
      <w:divBdr>
        <w:top w:val="none" w:sz="0" w:space="0" w:color="auto"/>
        <w:left w:val="none" w:sz="0" w:space="0" w:color="auto"/>
        <w:bottom w:val="none" w:sz="0" w:space="0" w:color="auto"/>
        <w:right w:val="none" w:sz="0" w:space="0" w:color="auto"/>
      </w:divBdr>
      <w:divsChild>
        <w:div w:id="309408262">
          <w:marLeft w:val="-15"/>
          <w:marRight w:val="-15"/>
          <w:marTop w:val="0"/>
          <w:marBottom w:val="0"/>
          <w:divBdr>
            <w:top w:val="none" w:sz="0" w:space="0" w:color="auto"/>
            <w:left w:val="none" w:sz="0" w:space="0" w:color="auto"/>
            <w:bottom w:val="none" w:sz="0" w:space="0" w:color="auto"/>
            <w:right w:val="none" w:sz="0" w:space="0" w:color="auto"/>
          </w:divBdr>
        </w:div>
        <w:div w:id="1283461495">
          <w:marLeft w:val="0"/>
          <w:marRight w:val="0"/>
          <w:marTop w:val="0"/>
          <w:marBottom w:val="0"/>
          <w:divBdr>
            <w:top w:val="none" w:sz="0" w:space="0" w:color="auto"/>
            <w:left w:val="none" w:sz="0" w:space="0" w:color="auto"/>
            <w:bottom w:val="none" w:sz="0" w:space="0" w:color="auto"/>
            <w:right w:val="none" w:sz="0" w:space="0" w:color="auto"/>
          </w:divBdr>
          <w:divsChild>
            <w:div w:id="1998335468">
              <w:marLeft w:val="0"/>
              <w:marRight w:val="0"/>
              <w:marTop w:val="0"/>
              <w:marBottom w:val="0"/>
              <w:divBdr>
                <w:top w:val="none" w:sz="0" w:space="0" w:color="auto"/>
                <w:left w:val="none" w:sz="0" w:space="0" w:color="auto"/>
                <w:bottom w:val="none" w:sz="0" w:space="0" w:color="auto"/>
                <w:right w:val="none" w:sz="0" w:space="0" w:color="auto"/>
              </w:divBdr>
              <w:divsChild>
                <w:div w:id="89890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68743">
      <w:bodyDiv w:val="1"/>
      <w:marLeft w:val="0"/>
      <w:marRight w:val="0"/>
      <w:marTop w:val="0"/>
      <w:marBottom w:val="0"/>
      <w:divBdr>
        <w:top w:val="none" w:sz="0" w:space="0" w:color="auto"/>
        <w:left w:val="none" w:sz="0" w:space="0" w:color="auto"/>
        <w:bottom w:val="none" w:sz="0" w:space="0" w:color="auto"/>
        <w:right w:val="none" w:sz="0" w:space="0" w:color="auto"/>
      </w:divBdr>
    </w:div>
    <w:div w:id="623771974">
      <w:bodyDiv w:val="1"/>
      <w:marLeft w:val="0"/>
      <w:marRight w:val="0"/>
      <w:marTop w:val="0"/>
      <w:marBottom w:val="0"/>
      <w:divBdr>
        <w:top w:val="none" w:sz="0" w:space="0" w:color="auto"/>
        <w:left w:val="none" w:sz="0" w:space="0" w:color="auto"/>
        <w:bottom w:val="none" w:sz="0" w:space="0" w:color="auto"/>
        <w:right w:val="none" w:sz="0" w:space="0" w:color="auto"/>
      </w:divBdr>
    </w:div>
    <w:div w:id="649331693">
      <w:bodyDiv w:val="1"/>
      <w:marLeft w:val="0"/>
      <w:marRight w:val="0"/>
      <w:marTop w:val="0"/>
      <w:marBottom w:val="0"/>
      <w:divBdr>
        <w:top w:val="none" w:sz="0" w:space="0" w:color="auto"/>
        <w:left w:val="none" w:sz="0" w:space="0" w:color="auto"/>
        <w:bottom w:val="none" w:sz="0" w:space="0" w:color="auto"/>
        <w:right w:val="none" w:sz="0" w:space="0" w:color="auto"/>
      </w:divBdr>
    </w:div>
    <w:div w:id="715354343">
      <w:bodyDiv w:val="1"/>
      <w:marLeft w:val="0"/>
      <w:marRight w:val="0"/>
      <w:marTop w:val="0"/>
      <w:marBottom w:val="0"/>
      <w:divBdr>
        <w:top w:val="none" w:sz="0" w:space="0" w:color="auto"/>
        <w:left w:val="none" w:sz="0" w:space="0" w:color="auto"/>
        <w:bottom w:val="none" w:sz="0" w:space="0" w:color="auto"/>
        <w:right w:val="none" w:sz="0" w:space="0" w:color="auto"/>
      </w:divBdr>
    </w:div>
    <w:div w:id="819078991">
      <w:bodyDiv w:val="1"/>
      <w:marLeft w:val="0"/>
      <w:marRight w:val="0"/>
      <w:marTop w:val="0"/>
      <w:marBottom w:val="0"/>
      <w:divBdr>
        <w:top w:val="none" w:sz="0" w:space="0" w:color="auto"/>
        <w:left w:val="none" w:sz="0" w:space="0" w:color="auto"/>
        <w:bottom w:val="none" w:sz="0" w:space="0" w:color="auto"/>
        <w:right w:val="none" w:sz="0" w:space="0" w:color="auto"/>
      </w:divBdr>
    </w:div>
    <w:div w:id="877471143">
      <w:bodyDiv w:val="1"/>
      <w:marLeft w:val="0"/>
      <w:marRight w:val="0"/>
      <w:marTop w:val="0"/>
      <w:marBottom w:val="0"/>
      <w:divBdr>
        <w:top w:val="none" w:sz="0" w:space="0" w:color="auto"/>
        <w:left w:val="none" w:sz="0" w:space="0" w:color="auto"/>
        <w:bottom w:val="none" w:sz="0" w:space="0" w:color="auto"/>
        <w:right w:val="none" w:sz="0" w:space="0" w:color="auto"/>
      </w:divBdr>
    </w:div>
    <w:div w:id="902134032">
      <w:bodyDiv w:val="1"/>
      <w:marLeft w:val="0"/>
      <w:marRight w:val="0"/>
      <w:marTop w:val="0"/>
      <w:marBottom w:val="0"/>
      <w:divBdr>
        <w:top w:val="none" w:sz="0" w:space="0" w:color="auto"/>
        <w:left w:val="none" w:sz="0" w:space="0" w:color="auto"/>
        <w:bottom w:val="none" w:sz="0" w:space="0" w:color="auto"/>
        <w:right w:val="none" w:sz="0" w:space="0" w:color="auto"/>
      </w:divBdr>
    </w:div>
    <w:div w:id="1077239940">
      <w:bodyDiv w:val="1"/>
      <w:marLeft w:val="0"/>
      <w:marRight w:val="0"/>
      <w:marTop w:val="0"/>
      <w:marBottom w:val="0"/>
      <w:divBdr>
        <w:top w:val="none" w:sz="0" w:space="0" w:color="auto"/>
        <w:left w:val="none" w:sz="0" w:space="0" w:color="auto"/>
        <w:bottom w:val="none" w:sz="0" w:space="0" w:color="auto"/>
        <w:right w:val="none" w:sz="0" w:space="0" w:color="auto"/>
      </w:divBdr>
    </w:div>
    <w:div w:id="1214804911">
      <w:bodyDiv w:val="1"/>
      <w:marLeft w:val="0"/>
      <w:marRight w:val="0"/>
      <w:marTop w:val="0"/>
      <w:marBottom w:val="0"/>
      <w:divBdr>
        <w:top w:val="none" w:sz="0" w:space="0" w:color="auto"/>
        <w:left w:val="none" w:sz="0" w:space="0" w:color="auto"/>
        <w:bottom w:val="none" w:sz="0" w:space="0" w:color="auto"/>
        <w:right w:val="none" w:sz="0" w:space="0" w:color="auto"/>
      </w:divBdr>
    </w:div>
    <w:div w:id="1244530525">
      <w:bodyDiv w:val="1"/>
      <w:marLeft w:val="0"/>
      <w:marRight w:val="0"/>
      <w:marTop w:val="0"/>
      <w:marBottom w:val="0"/>
      <w:divBdr>
        <w:top w:val="none" w:sz="0" w:space="0" w:color="auto"/>
        <w:left w:val="none" w:sz="0" w:space="0" w:color="auto"/>
        <w:bottom w:val="none" w:sz="0" w:space="0" w:color="auto"/>
        <w:right w:val="none" w:sz="0" w:space="0" w:color="auto"/>
      </w:divBdr>
    </w:div>
    <w:div w:id="1306859984">
      <w:bodyDiv w:val="1"/>
      <w:marLeft w:val="0"/>
      <w:marRight w:val="0"/>
      <w:marTop w:val="0"/>
      <w:marBottom w:val="0"/>
      <w:divBdr>
        <w:top w:val="none" w:sz="0" w:space="0" w:color="auto"/>
        <w:left w:val="none" w:sz="0" w:space="0" w:color="auto"/>
        <w:bottom w:val="none" w:sz="0" w:space="0" w:color="auto"/>
        <w:right w:val="none" w:sz="0" w:space="0" w:color="auto"/>
      </w:divBdr>
    </w:div>
    <w:div w:id="1480222952">
      <w:bodyDiv w:val="1"/>
      <w:marLeft w:val="0"/>
      <w:marRight w:val="0"/>
      <w:marTop w:val="0"/>
      <w:marBottom w:val="0"/>
      <w:divBdr>
        <w:top w:val="none" w:sz="0" w:space="0" w:color="auto"/>
        <w:left w:val="none" w:sz="0" w:space="0" w:color="auto"/>
        <w:bottom w:val="none" w:sz="0" w:space="0" w:color="auto"/>
        <w:right w:val="none" w:sz="0" w:space="0" w:color="auto"/>
      </w:divBdr>
    </w:div>
    <w:div w:id="1629580305">
      <w:bodyDiv w:val="1"/>
      <w:marLeft w:val="0"/>
      <w:marRight w:val="0"/>
      <w:marTop w:val="0"/>
      <w:marBottom w:val="0"/>
      <w:divBdr>
        <w:top w:val="none" w:sz="0" w:space="0" w:color="auto"/>
        <w:left w:val="none" w:sz="0" w:space="0" w:color="auto"/>
        <w:bottom w:val="none" w:sz="0" w:space="0" w:color="auto"/>
        <w:right w:val="none" w:sz="0" w:space="0" w:color="auto"/>
      </w:divBdr>
    </w:div>
    <w:div w:id="1894390844">
      <w:bodyDiv w:val="1"/>
      <w:marLeft w:val="0"/>
      <w:marRight w:val="0"/>
      <w:marTop w:val="0"/>
      <w:marBottom w:val="0"/>
      <w:divBdr>
        <w:top w:val="none" w:sz="0" w:space="0" w:color="auto"/>
        <w:left w:val="none" w:sz="0" w:space="0" w:color="auto"/>
        <w:bottom w:val="none" w:sz="0" w:space="0" w:color="auto"/>
        <w:right w:val="none" w:sz="0" w:space="0" w:color="auto"/>
      </w:divBdr>
    </w:div>
    <w:div w:id="2096390548">
      <w:bodyDiv w:val="1"/>
      <w:marLeft w:val="0"/>
      <w:marRight w:val="0"/>
      <w:marTop w:val="0"/>
      <w:marBottom w:val="0"/>
      <w:divBdr>
        <w:top w:val="none" w:sz="0" w:space="0" w:color="auto"/>
        <w:left w:val="none" w:sz="0" w:space="0" w:color="auto"/>
        <w:bottom w:val="none" w:sz="0" w:space="0" w:color="auto"/>
        <w:right w:val="none" w:sz="0" w:space="0" w:color="auto"/>
      </w:divBdr>
    </w:div>
    <w:div w:id="211832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ata.ess-dive.lbl.gov/view/doi:10.15485/1892052"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 (1).xsl" StyleName="IEEE" Version="2006"/>
</file>

<file path=customXml/itemProps1.xml><?xml version="1.0" encoding="utf-8"?>
<ds:datastoreItem xmlns:ds="http://schemas.openxmlformats.org/officeDocument/2006/customXml" ds:itemID="{BEDD3323-69A6-4F12-B1ED-7E2DD9F31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Pacific Northwest National Laboratory</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Goldman, Amy E</dc:creator>
  <cp:keywords/>
  <dc:description/>
  <cp:lastModifiedBy>Regier, Peter J</cp:lastModifiedBy>
  <cp:revision>47</cp:revision>
  <dcterms:created xsi:type="dcterms:W3CDTF">2022-12-21T16:35:00Z</dcterms:created>
  <dcterms:modified xsi:type="dcterms:W3CDTF">2023-03-28T17:36:00Z</dcterms:modified>
</cp:coreProperties>
</file>